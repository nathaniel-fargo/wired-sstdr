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550BF" w14:textId="77777777" w:rsidR="0072426E" w:rsidRPr="0072426E" w:rsidRDefault="0072426E" w:rsidP="0072426E">
      <w:pPr>
        <w:pStyle w:val="Default"/>
        <w:jc w:val="both"/>
        <w:rPr>
          <w:rFonts w:ascii="Times New Roman" w:hAnsi="Times New Roman" w:cs="Times New Roman"/>
        </w:rPr>
      </w:pPr>
    </w:p>
    <w:p w14:paraId="4D034EE3" w14:textId="6C14B907" w:rsidR="00E01ACC" w:rsidRDefault="0072426E" w:rsidP="0072426E">
      <w:pPr>
        <w:pStyle w:val="Default"/>
        <w:jc w:val="both"/>
        <w:rPr>
          <w:rFonts w:ascii="Times New Roman" w:hAnsi="Times New Roman" w:cs="Times New Roman"/>
        </w:rPr>
      </w:pPr>
      <w:r w:rsidRPr="0072426E">
        <w:rPr>
          <w:rFonts w:ascii="Times New Roman" w:hAnsi="Times New Roman" w:cs="Times New Roman"/>
        </w:rPr>
        <w:t xml:space="preserve"> </w:t>
      </w:r>
      <w:r w:rsidR="00E01ACC" w:rsidRPr="003B0F49">
        <w:rPr>
          <w:rFonts w:ascii="Times New Roman" w:hAnsi="Times New Roman" w:cs="Times New Roman"/>
          <w:b/>
          <w:bCs/>
        </w:rPr>
        <w:t xml:space="preserve">Ms. No. </w:t>
      </w:r>
      <w:r w:rsidRPr="00E01ACC">
        <w:rPr>
          <w:rFonts w:ascii="Times New Roman" w:hAnsi="Times New Roman" w:cs="Times New Roman"/>
          <w:b/>
          <w:bCs/>
        </w:rPr>
        <w:t>Sensors-86249-2025</w:t>
      </w:r>
      <w:r w:rsidR="00E01ACC">
        <w:rPr>
          <w:rFonts w:ascii="Times New Roman" w:hAnsi="Times New Roman" w:cs="Times New Roman"/>
        </w:rPr>
        <w:tab/>
      </w:r>
      <w:r w:rsidR="00E01ACC" w:rsidRPr="003B0F49">
        <w:rPr>
          <w:rFonts w:ascii="Times New Roman" w:hAnsi="Times New Roman" w:cs="Times New Roman"/>
          <w:b/>
          <w:bCs/>
        </w:rPr>
        <w:t xml:space="preserve">Authors’ Reply to Reviewers’ Comments </w:t>
      </w:r>
    </w:p>
    <w:p w14:paraId="0B133C92" w14:textId="77777777" w:rsidR="00E01ACC" w:rsidRDefault="00E01ACC" w:rsidP="0072426E">
      <w:pPr>
        <w:pStyle w:val="Default"/>
        <w:jc w:val="both"/>
        <w:rPr>
          <w:rFonts w:ascii="Times New Roman" w:hAnsi="Times New Roman" w:cs="Times New Roman"/>
        </w:rPr>
      </w:pPr>
    </w:p>
    <w:p w14:paraId="104206A0" w14:textId="6A92F489" w:rsidR="0072426E" w:rsidRDefault="0072426E" w:rsidP="003401DD">
      <w:pPr>
        <w:pStyle w:val="Default"/>
        <w:spacing w:line="276" w:lineRule="auto"/>
        <w:jc w:val="both"/>
        <w:rPr>
          <w:rFonts w:ascii="Times New Roman" w:hAnsi="Times New Roman" w:cs="Times New Roman"/>
        </w:rPr>
      </w:pPr>
      <w:r w:rsidRPr="0072426E">
        <w:rPr>
          <w:rFonts w:ascii="Times New Roman" w:hAnsi="Times New Roman" w:cs="Times New Roman"/>
        </w:rPr>
        <w:t xml:space="preserve">Analysis and Experimental Validation of SSTDR for Simultaneous Distributed Diagnosis of Wire Networks </w:t>
      </w:r>
      <w:r w:rsidR="00E01ACC">
        <w:rPr>
          <w:rFonts w:ascii="Times New Roman" w:hAnsi="Times New Roman" w:cs="Times New Roman"/>
        </w:rPr>
        <w:t>Sensor Journal.</w:t>
      </w:r>
    </w:p>
    <w:p w14:paraId="7EA82478" w14:textId="77777777" w:rsidR="00E01ACC" w:rsidRPr="0072426E" w:rsidRDefault="00E01ACC" w:rsidP="0072426E">
      <w:pPr>
        <w:pStyle w:val="Default"/>
        <w:jc w:val="both"/>
        <w:rPr>
          <w:rFonts w:ascii="Times New Roman" w:hAnsi="Times New Roman" w:cs="Times New Roman"/>
        </w:rPr>
      </w:pPr>
    </w:p>
    <w:p w14:paraId="031F0D16" w14:textId="35D31697" w:rsidR="00E01ACC" w:rsidRPr="0072426E" w:rsidRDefault="00E01ACC" w:rsidP="00E01ACC">
      <w:pPr>
        <w:jc w:val="both"/>
        <w:rPr>
          <w:rFonts w:ascii="Times New Roman" w:hAnsi="Times New Roman" w:cs="Times New Roman"/>
        </w:rPr>
      </w:pPr>
      <w:r w:rsidRPr="003B0F49">
        <w:rPr>
          <w:rFonts w:ascii="Times New Roman" w:hAnsi="Times New Roman" w:cs="Times New Roman"/>
          <w:highlight w:val="yellow"/>
        </w:rPr>
        <w:t xml:space="preserve">Change </w:t>
      </w:r>
      <w:r w:rsidR="0039041C">
        <w:rPr>
          <w:rFonts w:ascii="Times New Roman" w:hAnsi="Times New Roman" w:cs="Times New Roman"/>
          <w:highlight w:val="yellow"/>
        </w:rPr>
        <w:t xml:space="preserve">the </w:t>
      </w:r>
      <w:r w:rsidRPr="003B0F49">
        <w:rPr>
          <w:rFonts w:ascii="Times New Roman" w:hAnsi="Times New Roman" w:cs="Times New Roman"/>
          <w:highlight w:val="yellow"/>
        </w:rPr>
        <w:t xml:space="preserve">corresponding </w:t>
      </w:r>
      <w:r w:rsidRPr="00E01ACC">
        <w:rPr>
          <w:rFonts w:ascii="Times New Roman" w:hAnsi="Times New Roman" w:cs="Times New Roman"/>
          <w:highlight w:val="yellow"/>
        </w:rPr>
        <w:t>author to Mouad Addad</w:t>
      </w:r>
    </w:p>
    <w:p w14:paraId="72F0AE6F" w14:textId="77777777" w:rsidR="00E01ACC" w:rsidRPr="003B0F49" w:rsidRDefault="00E01ACC" w:rsidP="00906C65">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Dear Editor and Reviewers,</w:t>
      </w:r>
    </w:p>
    <w:p w14:paraId="1660D096" w14:textId="2011C6F6" w:rsidR="00E01ACC" w:rsidRDefault="00E01ACC" w:rsidP="003401DD">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 xml:space="preserve">We would like to thank you very much for your valuable comments and the care and time you took in reviewing this manuscript. We have made substantial revisions to the manuscript, guided by your comments, and </w:t>
      </w:r>
      <w:r w:rsidR="0039041C">
        <w:rPr>
          <w:rFonts w:ascii="Times New Roman" w:hAnsi="Times New Roman" w:cs="Times New Roman"/>
          <w:color w:val="215E99" w:themeColor="text2" w:themeTint="BF"/>
        </w:rPr>
        <w:t xml:space="preserve">we </w:t>
      </w:r>
      <w:r w:rsidRPr="003B0F49">
        <w:rPr>
          <w:rFonts w:ascii="Times New Roman" w:hAnsi="Times New Roman" w:cs="Times New Roman"/>
          <w:color w:val="215E99" w:themeColor="text2" w:themeTint="BF"/>
        </w:rPr>
        <w:t xml:space="preserve">believe this has made it a much better paper. Thank you very much. Please find the red-lined manuscript indicating </w:t>
      </w:r>
      <w:r w:rsidR="0039041C">
        <w:rPr>
          <w:rFonts w:ascii="Times New Roman" w:hAnsi="Times New Roman" w:cs="Times New Roman"/>
          <w:color w:val="215E99" w:themeColor="text2" w:themeTint="BF"/>
        </w:rPr>
        <w:t xml:space="preserve">the </w:t>
      </w:r>
      <w:r w:rsidRPr="003B0F49">
        <w:rPr>
          <w:rFonts w:ascii="Times New Roman" w:hAnsi="Times New Roman" w:cs="Times New Roman"/>
          <w:color w:val="215E99" w:themeColor="text2" w:themeTint="BF"/>
        </w:rPr>
        <w:t xml:space="preserve">changes made. Also, </w:t>
      </w:r>
      <w:r w:rsidRPr="006A67A1">
        <w:rPr>
          <w:rFonts w:ascii="Times New Roman" w:hAnsi="Times New Roman" w:cs="Times New Roman"/>
          <w:color w:val="215E99" w:themeColor="text2" w:themeTint="BF"/>
          <w:highlight w:val="cyan"/>
        </w:rPr>
        <w:t>we have highlighted the changes in response to your comments below.</w:t>
      </w:r>
    </w:p>
    <w:p w14:paraId="1B2ED280" w14:textId="095F442D" w:rsidR="00E01ACC" w:rsidRDefault="00E01ACC" w:rsidP="003401DD">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Thank you again. We appreciate your expertise and comments.</w:t>
      </w:r>
    </w:p>
    <w:p w14:paraId="6E4E4154" w14:textId="1C4B21E0" w:rsidR="00E01ACC" w:rsidRPr="003B0F49" w:rsidRDefault="00E01ACC" w:rsidP="003401DD">
      <w:pPr>
        <w:spacing w:after="0" w:line="276" w:lineRule="auto"/>
        <w:jc w:val="both"/>
        <w:rPr>
          <w:rFonts w:ascii="Times New Roman" w:hAnsi="Times New Roman" w:cs="Times New Roman"/>
          <w:color w:val="215E99" w:themeColor="text2" w:themeTint="BF"/>
        </w:rPr>
      </w:pPr>
      <w:r w:rsidRPr="003B0F49">
        <w:rPr>
          <w:rFonts w:ascii="Times New Roman" w:hAnsi="Times New Roman" w:cs="Times New Roman"/>
          <w:color w:val="215E99" w:themeColor="text2" w:themeTint="BF"/>
        </w:rPr>
        <w:t>Mouad Addad</w:t>
      </w:r>
      <w:r>
        <w:rPr>
          <w:rFonts w:ascii="Times New Roman" w:hAnsi="Times New Roman" w:cs="Times New Roman"/>
          <w:color w:val="215E99" w:themeColor="text2" w:themeTint="BF"/>
        </w:rPr>
        <w:t xml:space="preserve">, Ali Djebbari, Evan Benoit and </w:t>
      </w:r>
      <w:r w:rsidRPr="003B0F49">
        <w:rPr>
          <w:rFonts w:ascii="Times New Roman" w:hAnsi="Times New Roman" w:cs="Times New Roman"/>
          <w:color w:val="215E99" w:themeColor="text2" w:themeTint="BF"/>
        </w:rPr>
        <w:t>C</w:t>
      </w:r>
      <w:r>
        <w:rPr>
          <w:rFonts w:ascii="Times New Roman" w:hAnsi="Times New Roman" w:cs="Times New Roman"/>
          <w:color w:val="215E99" w:themeColor="text2" w:themeTint="BF"/>
        </w:rPr>
        <w:t>ynthia</w:t>
      </w:r>
      <w:r w:rsidRPr="003B0F49">
        <w:rPr>
          <w:rFonts w:ascii="Times New Roman" w:hAnsi="Times New Roman" w:cs="Times New Roman"/>
          <w:color w:val="215E99" w:themeColor="text2" w:themeTint="BF"/>
        </w:rPr>
        <w:t xml:space="preserve"> Furse</w:t>
      </w:r>
    </w:p>
    <w:p w14:paraId="0CDFE281" w14:textId="77777777" w:rsidR="00E01ACC" w:rsidRPr="003B0F49" w:rsidRDefault="00E01ACC" w:rsidP="003401DD">
      <w:pPr>
        <w:spacing w:before="240" w:after="240" w:line="240" w:lineRule="auto"/>
        <w:jc w:val="both"/>
        <w:rPr>
          <w:rFonts w:ascii="Times New Roman" w:hAnsi="Times New Roman" w:cs="Times New Roman"/>
          <w:b/>
          <w:bCs/>
          <w:color w:val="FF0000"/>
        </w:rPr>
      </w:pPr>
      <w:r w:rsidRPr="003B0F49">
        <w:rPr>
          <w:rFonts w:ascii="Times New Roman" w:hAnsi="Times New Roman" w:cs="Times New Roman"/>
          <w:b/>
          <w:bCs/>
          <w:color w:val="FF0000"/>
        </w:rPr>
        <w:t>Editor’s Comments:</w:t>
      </w:r>
    </w:p>
    <w:p w14:paraId="219D5731" w14:textId="323149AE" w:rsidR="00424D3A" w:rsidRDefault="0072426E" w:rsidP="00424D3A">
      <w:pPr>
        <w:pStyle w:val="Default"/>
        <w:spacing w:line="276" w:lineRule="auto"/>
        <w:jc w:val="both"/>
        <w:rPr>
          <w:rFonts w:ascii="Times New Roman" w:hAnsi="Times New Roman" w:cs="Times New Roman"/>
          <w:color w:val="FF0000"/>
        </w:rPr>
      </w:pPr>
      <w:r w:rsidRPr="003401DD">
        <w:rPr>
          <w:rFonts w:ascii="Times New Roman" w:hAnsi="Times New Roman" w:cs="Times New Roman"/>
          <w:color w:val="FF0000"/>
        </w:rPr>
        <w:t>Based on the enclosed set of reviews this manuscript is not acceptable for publication in its current form, but may be acceptable after being thoroughly reworked. If you choose to resubmit, please send the reworked manuscript as soon as possible. The sooner we receive the resubmission, the better the likelihood that we can utilize the same editor and reviewers.</w:t>
      </w:r>
    </w:p>
    <w:p w14:paraId="666F7B58" w14:textId="77777777" w:rsidR="006A67A1" w:rsidRDefault="006A67A1" w:rsidP="00424D3A">
      <w:pPr>
        <w:pStyle w:val="Default"/>
        <w:spacing w:line="276" w:lineRule="auto"/>
        <w:jc w:val="both"/>
        <w:rPr>
          <w:rFonts w:ascii="Times New Roman" w:hAnsi="Times New Roman" w:cs="Times New Roman"/>
          <w:color w:val="FF0000"/>
        </w:rPr>
      </w:pPr>
    </w:p>
    <w:p w14:paraId="565854CD" w14:textId="7B08F614" w:rsidR="006A67A1" w:rsidRPr="006A67A1" w:rsidRDefault="006A67A1" w:rsidP="00424D3A">
      <w:pPr>
        <w:pStyle w:val="Default"/>
        <w:spacing w:line="276" w:lineRule="auto"/>
        <w:jc w:val="both"/>
        <w:rPr>
          <w:rFonts w:ascii="Times New Roman" w:hAnsi="Times New Roman" w:cs="Times New Roman"/>
          <w:color w:val="0070C0"/>
        </w:rPr>
      </w:pPr>
      <w:r w:rsidRPr="006A67A1">
        <w:rPr>
          <w:rFonts w:ascii="Times New Roman" w:hAnsi="Times New Roman" w:cs="Times New Roman"/>
          <w:color w:val="0070C0"/>
        </w:rPr>
        <w:t xml:space="preserve">Thank you for your review. We believe the comments have been extremely helpful in greatly improving the paper. Details are given below in blue, and our changes to the manuscript are </w:t>
      </w:r>
      <w:r w:rsidRPr="006A67A1">
        <w:rPr>
          <w:rFonts w:ascii="Times New Roman" w:hAnsi="Times New Roman" w:cs="Times New Roman"/>
          <w:color w:val="0070C0"/>
          <w:highlight w:val="cyan"/>
        </w:rPr>
        <w:t>highlighted in blue</w:t>
      </w:r>
      <w:r w:rsidRPr="006A67A1">
        <w:rPr>
          <w:rFonts w:ascii="Times New Roman" w:hAnsi="Times New Roman" w:cs="Times New Roman"/>
          <w:color w:val="0070C0"/>
        </w:rPr>
        <w:t>.</w:t>
      </w:r>
    </w:p>
    <w:p w14:paraId="1CD7FDA9" w14:textId="75ED026F" w:rsidR="003A5B2E" w:rsidRPr="003A5B2E" w:rsidRDefault="003A5B2E" w:rsidP="003A5B2E">
      <w:pPr>
        <w:pStyle w:val="Default"/>
        <w:jc w:val="both"/>
        <w:rPr>
          <w:rFonts w:ascii="Times New Roman" w:hAnsi="Times New Roman" w:cs="Times New Roman"/>
          <w:color w:val="auto"/>
        </w:rPr>
      </w:pPr>
      <w:r w:rsidRPr="003A5B2E">
        <w:rPr>
          <w:rFonts w:ascii="Times New Roman" w:hAnsi="Times New Roman" w:cs="Times New Roman"/>
          <w:color w:val="auto"/>
        </w:rPr>
        <w:t>----------------------------------------------------------------------------------------------------------------</w:t>
      </w:r>
    </w:p>
    <w:p w14:paraId="31FC2C03" w14:textId="77777777" w:rsidR="00424D3A" w:rsidRPr="00805AF9" w:rsidRDefault="00424D3A" w:rsidP="003A5B2E">
      <w:pPr>
        <w:spacing w:after="240" w:line="240" w:lineRule="auto"/>
        <w:jc w:val="both"/>
        <w:rPr>
          <w:rFonts w:ascii="Times New Roman" w:hAnsi="Times New Roman" w:cs="Times New Roman"/>
          <w:b/>
          <w:bCs/>
          <w:color w:val="FF0000"/>
        </w:rPr>
      </w:pPr>
      <w:r w:rsidRPr="00805AF9">
        <w:rPr>
          <w:rFonts w:ascii="Times New Roman" w:hAnsi="Times New Roman" w:cs="Times New Roman"/>
          <w:b/>
          <w:bCs/>
          <w:color w:val="FF0000"/>
        </w:rPr>
        <w:t xml:space="preserve">Reviewer #1: </w:t>
      </w:r>
    </w:p>
    <w:p w14:paraId="4EC8C768" w14:textId="0796B4B4" w:rsidR="008E14B8" w:rsidRDefault="008E14B8" w:rsidP="008E14B8">
      <w:pPr>
        <w:spacing w:before="120" w:after="120" w:line="240" w:lineRule="auto"/>
        <w:jc w:val="both"/>
        <w:rPr>
          <w:rFonts w:ascii="Times New Roman" w:hAnsi="Times New Roman" w:cs="Times New Roman"/>
        </w:rPr>
      </w:pPr>
      <w:r w:rsidRPr="00805AF9">
        <w:rPr>
          <w:rFonts w:ascii="Times New Roman" w:hAnsi="Times New Roman" w:cs="Times New Roman"/>
          <w:b/>
          <w:bCs/>
          <w:color w:val="FF0000"/>
        </w:rPr>
        <w:t>Reviewer #1 Comment #1:</w:t>
      </w:r>
      <w:r w:rsidRPr="00805AF9">
        <w:rPr>
          <w:rFonts w:ascii="Times New Roman" w:hAnsi="Times New Roman" w:cs="Times New Roman"/>
          <w:color w:val="FF0000"/>
        </w:rPr>
        <w:t xml:space="preserve"> </w:t>
      </w:r>
    </w:p>
    <w:p w14:paraId="57C8561C" w14:textId="2D4BC4C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Dear Author,</w:t>
      </w:r>
    </w:p>
    <w:p w14:paraId="6B46C017" w14:textId="6485D648"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Complex branched cable networks such as the ones found in aircrafts can indeed be installed in</w:t>
      </w:r>
      <w:r w:rsidR="00E01ACC" w:rsidRPr="00906C65">
        <w:rPr>
          <w:rFonts w:ascii="Times New Roman" w:hAnsi="Times New Roman" w:cs="Times New Roman"/>
          <w:color w:val="FF0000"/>
        </w:rPr>
        <w:t xml:space="preserve"> </w:t>
      </w:r>
      <w:r w:rsidRPr="00906C65">
        <w:rPr>
          <w:rFonts w:ascii="Times New Roman" w:hAnsi="Times New Roman" w:cs="Times New Roman"/>
          <w:color w:val="FF0000"/>
        </w:rPr>
        <w:t>harsh environment, which may result in cable defects subsequently leading to critical failure.</w:t>
      </w:r>
      <w:r w:rsidR="00E01ACC" w:rsidRPr="00906C65">
        <w:rPr>
          <w:rFonts w:ascii="Times New Roman" w:hAnsi="Times New Roman" w:cs="Times New Roman"/>
          <w:color w:val="FF0000"/>
        </w:rPr>
        <w:t xml:space="preserve"> </w:t>
      </w:r>
      <w:r w:rsidRPr="00906C65">
        <w:rPr>
          <w:rFonts w:ascii="Times New Roman" w:hAnsi="Times New Roman" w:cs="Times New Roman"/>
          <w:color w:val="FF0000"/>
        </w:rPr>
        <w:t>Reflectometry is therefore a good way to monitor them, and improving old techniques like TDR /distributed TDR is thus always welcome and this makes your motivation really clear.</w:t>
      </w:r>
    </w:p>
    <w:p w14:paraId="6EDC66A7" w14:textId="7777777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xml:space="preserve">When I read your paper, it gave me an impression of "déjà vu" and I quickly found out why: you submitted a very similar manuscript (An Enhanced Method for the Distributed Diagnosis of WireNetworks, M. Addad &amp; al..) in 2022. </w:t>
      </w:r>
    </w:p>
    <w:p w14:paraId="3228B8D5" w14:textId="77777777" w:rsidR="0072426E"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But your work is now far more complete than it was 2 years ago because you added a whole new experimental validation section, which is greatly appreciated.</w:t>
      </w:r>
    </w:p>
    <w:p w14:paraId="43C83024" w14:textId="606504F4" w:rsidR="003A5B2E" w:rsidRPr="003A5B2E" w:rsidRDefault="00736055" w:rsidP="003A5B2E">
      <w:pPr>
        <w:spacing w:before="120" w:after="120" w:line="276"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Pr>
          <w:rFonts w:ascii="Times New Roman" w:hAnsi="Times New Roman" w:cs="Times New Roman"/>
          <w:b/>
          <w:bCs/>
          <w:color w:val="0070C0"/>
        </w:rPr>
        <w:t>R</w:t>
      </w:r>
      <w:r w:rsidRPr="00736055">
        <w:rPr>
          <w:rFonts w:ascii="Times New Roman" w:hAnsi="Times New Roman" w:cs="Times New Roman"/>
          <w:b/>
          <w:bCs/>
          <w:color w:val="0070C0"/>
        </w:rPr>
        <w:t>eviewer #1</w:t>
      </w:r>
      <w:r w:rsidR="00980165">
        <w:rPr>
          <w:rFonts w:ascii="Times New Roman" w:hAnsi="Times New Roman" w:cs="Times New Roman"/>
          <w:b/>
          <w:bCs/>
          <w:color w:val="0070C0"/>
        </w:rPr>
        <w:t>,</w:t>
      </w:r>
      <w:r w:rsidRPr="00736055">
        <w:rPr>
          <w:rFonts w:ascii="Times New Roman" w:hAnsi="Times New Roman" w:cs="Times New Roman"/>
          <w:b/>
          <w:bCs/>
          <w:color w:val="0070C0"/>
        </w:rPr>
        <w:t xml:space="preserve"> Comment #1: </w:t>
      </w:r>
      <w:r w:rsidR="003A5B2E" w:rsidRPr="003A5B2E">
        <w:rPr>
          <w:rFonts w:ascii="Times New Roman" w:hAnsi="Times New Roman" w:cs="Times New Roman"/>
          <w:color w:val="0070C0"/>
        </w:rPr>
        <w:t>Indeed, this work was initially submitted for review in 2022. Since then, we have taken the time to thoroughly validate our results</w:t>
      </w:r>
      <w:r w:rsidR="00483091">
        <w:rPr>
          <w:rFonts w:ascii="Times New Roman" w:hAnsi="Times New Roman" w:cs="Times New Roman"/>
          <w:color w:val="0070C0"/>
        </w:rPr>
        <w:t xml:space="preserve"> thoroughly</w:t>
      </w:r>
      <w:r w:rsidR="003A5B2E" w:rsidRPr="003A5B2E">
        <w:rPr>
          <w:rFonts w:ascii="Times New Roman" w:hAnsi="Times New Roman" w:cs="Times New Roman"/>
          <w:color w:val="0070C0"/>
        </w:rPr>
        <w:t>, both experimentally and through simulation. We believe these additions significantly strengthen the contribution of our study.</w:t>
      </w:r>
    </w:p>
    <w:p w14:paraId="71EBA553" w14:textId="77777777" w:rsidR="003A5B2E" w:rsidRPr="003A5B2E" w:rsidRDefault="003A5B2E" w:rsidP="003A5B2E">
      <w:pPr>
        <w:spacing w:before="120" w:after="120" w:line="276" w:lineRule="auto"/>
        <w:jc w:val="both"/>
        <w:rPr>
          <w:rFonts w:ascii="Times New Roman" w:hAnsi="Times New Roman" w:cs="Times New Roman"/>
          <w:color w:val="0070C0"/>
        </w:rPr>
      </w:pPr>
      <w:r w:rsidRPr="003A5B2E">
        <w:rPr>
          <w:rFonts w:ascii="Times New Roman" w:hAnsi="Times New Roman" w:cs="Times New Roman"/>
          <w:color w:val="0070C0"/>
        </w:rPr>
        <w:lastRenderedPageBreak/>
        <w:t>Thank you very much for taking the time to review our work and for your valuable feedback.</w:t>
      </w:r>
    </w:p>
    <w:p w14:paraId="75177336" w14:textId="4D0CC41A" w:rsidR="008E14B8" w:rsidRPr="008E14B8" w:rsidRDefault="008E14B8" w:rsidP="008E14B8">
      <w:pPr>
        <w:spacing w:before="120" w:after="120" w:line="240" w:lineRule="auto"/>
        <w:jc w:val="both"/>
        <w:rPr>
          <w:rFonts w:ascii="Times New Roman" w:hAnsi="Times New Roman" w:cs="Times New Roman"/>
          <w:b/>
          <w:bCs/>
          <w:color w:val="FF0000"/>
        </w:rPr>
      </w:pPr>
      <w:bookmarkStart w:id="0" w:name="_Hlk194755589"/>
      <w:r w:rsidRPr="00805AF9">
        <w:rPr>
          <w:rFonts w:ascii="Times New Roman" w:hAnsi="Times New Roman" w:cs="Times New Roman"/>
          <w:b/>
          <w:bCs/>
          <w:color w:val="FF0000"/>
        </w:rPr>
        <w:t>Reviewer #1 Comment #</w:t>
      </w:r>
      <w:r>
        <w:rPr>
          <w:rFonts w:ascii="Times New Roman" w:hAnsi="Times New Roman" w:cs="Times New Roman"/>
          <w:b/>
          <w:bCs/>
          <w:color w:val="FF0000"/>
        </w:rPr>
        <w:t>2</w:t>
      </w:r>
      <w:r w:rsidRPr="00805AF9">
        <w:rPr>
          <w:rFonts w:ascii="Times New Roman" w:hAnsi="Times New Roman" w:cs="Times New Roman"/>
          <w:b/>
          <w:bCs/>
          <w:color w:val="FF0000"/>
        </w:rPr>
        <w:t>:</w:t>
      </w:r>
      <w:r w:rsidRPr="008E14B8">
        <w:rPr>
          <w:rFonts w:ascii="Times New Roman" w:hAnsi="Times New Roman" w:cs="Times New Roman"/>
          <w:b/>
          <w:bCs/>
          <w:color w:val="FF0000"/>
        </w:rPr>
        <w:t xml:space="preserve"> </w:t>
      </w:r>
    </w:p>
    <w:bookmarkEnd w:id="0"/>
    <w:p w14:paraId="10EB9EFB" w14:textId="7777777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I found answers to most of questions I had at the time, except these 3 points which still remain:</w:t>
      </w:r>
    </w:p>
    <w:p w14:paraId="64E5C806" w14:textId="5E377761"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eq. (3): P is missing (upper bound of the sum)</w:t>
      </w:r>
    </w:p>
    <w:p w14:paraId="12C16545" w14:textId="77777777"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 eq. (7): it should be s'_{i,m} instead of s_{i,m}</w:t>
      </w:r>
    </w:p>
    <w:p w14:paraId="39548174" w14:textId="77777777" w:rsidR="0072426E" w:rsidRDefault="0072426E" w:rsidP="008E14B8">
      <w:pPr>
        <w:spacing w:after="0" w:line="276" w:lineRule="auto"/>
        <w:jc w:val="both"/>
        <w:rPr>
          <w:rFonts w:ascii="Times New Roman" w:hAnsi="Times New Roman" w:cs="Times New Roman"/>
        </w:rPr>
      </w:pPr>
      <w:r w:rsidRPr="00906C65">
        <w:rPr>
          <w:rFonts w:ascii="Times New Roman" w:hAnsi="Times New Roman" w:cs="Times New Roman"/>
          <w:color w:val="FF0000"/>
        </w:rPr>
        <w:t>- eq. (14): it should be \delta_{l-l_p} instead of \delta_{l-p</w:t>
      </w:r>
      <w:r w:rsidRPr="0072426E">
        <w:rPr>
          <w:rFonts w:ascii="Times New Roman" w:hAnsi="Times New Roman" w:cs="Times New Roman"/>
        </w:rPr>
        <w:t>}</w:t>
      </w:r>
    </w:p>
    <w:p w14:paraId="14A555E4" w14:textId="185BE700" w:rsidR="00736055" w:rsidRPr="00736055" w:rsidRDefault="00736055" w:rsidP="00483091">
      <w:pPr>
        <w:spacing w:before="120" w:after="120" w:line="276"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#1 Comment #2</w:t>
      </w:r>
      <w:r w:rsidR="00980165">
        <w:rPr>
          <w:rFonts w:ascii="Times New Roman" w:hAnsi="Times New Roman" w:cs="Times New Roman"/>
          <w:b/>
          <w:bCs/>
          <w:color w:val="0070C0"/>
        </w:rPr>
        <w:t>:</w:t>
      </w:r>
      <w:r w:rsidR="00980165" w:rsidRPr="00980165">
        <w:rPr>
          <w:rFonts w:ascii="Times New Roman" w:hAnsi="Times New Roman" w:cs="Times New Roman"/>
          <w:color w:val="0070C0"/>
        </w:rPr>
        <w:t xml:space="preserve"> </w:t>
      </w:r>
      <w:r w:rsidR="00483091" w:rsidRPr="00483091">
        <w:rPr>
          <w:rFonts w:ascii="Times New Roman" w:hAnsi="Times New Roman" w:cs="Times New Roman"/>
          <w:color w:val="0070C0"/>
        </w:rPr>
        <w:t>Thank you for bringing this to our attention. We have corrected these errors in the revised version of the paper.</w:t>
      </w:r>
    </w:p>
    <w:p w14:paraId="6D5568B6" w14:textId="1DBDC7C3" w:rsidR="008E14B8" w:rsidRPr="008E14B8" w:rsidRDefault="008E14B8" w:rsidP="008E14B8">
      <w:pPr>
        <w:spacing w:before="120" w:after="120" w:line="240" w:lineRule="auto"/>
        <w:jc w:val="both"/>
        <w:rPr>
          <w:rFonts w:ascii="Times New Roman" w:hAnsi="Times New Roman" w:cs="Times New Roman"/>
          <w:b/>
          <w:bCs/>
          <w:color w:val="FF0000"/>
        </w:rPr>
      </w:pPr>
      <w:r w:rsidRPr="00805AF9">
        <w:rPr>
          <w:rFonts w:ascii="Times New Roman" w:hAnsi="Times New Roman" w:cs="Times New Roman"/>
          <w:b/>
          <w:bCs/>
          <w:color w:val="FF0000"/>
        </w:rPr>
        <w:t>Reviewer #1 Comment #</w:t>
      </w:r>
      <w:r>
        <w:rPr>
          <w:rFonts w:ascii="Times New Roman" w:hAnsi="Times New Roman" w:cs="Times New Roman"/>
          <w:b/>
          <w:bCs/>
          <w:color w:val="FF0000"/>
        </w:rPr>
        <w:t>3</w:t>
      </w:r>
      <w:r w:rsidRPr="00805AF9">
        <w:rPr>
          <w:rFonts w:ascii="Times New Roman" w:hAnsi="Times New Roman" w:cs="Times New Roman"/>
          <w:b/>
          <w:bCs/>
          <w:color w:val="FF0000"/>
        </w:rPr>
        <w:t>:</w:t>
      </w:r>
      <w:r w:rsidRPr="008E14B8">
        <w:rPr>
          <w:rFonts w:ascii="Times New Roman" w:hAnsi="Times New Roman" w:cs="Times New Roman"/>
          <w:b/>
          <w:bCs/>
          <w:color w:val="FF0000"/>
        </w:rPr>
        <w:t xml:space="preserve"> </w:t>
      </w:r>
    </w:p>
    <w:p w14:paraId="0CA7A8AD" w14:textId="3B880C87" w:rsidR="007E7D4D"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On the downside, I still think you should have cited [1] (I would like to point out I am not one ofthe authors), because it has been available for more than 15 years and already provides answers to most of the issues your method was designed to address.Your main contribution was to replace M/Gold Sequence by ZCZ, but the rest is quite similar.</w:t>
      </w:r>
    </w:p>
    <w:p w14:paraId="7C89CD5D" w14:textId="77777777" w:rsidR="00D06F4F"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[1] Distributed Reflectometry-based Diagnosis for Complex Wired Networks, N. Ravot &amp; al.(2007)</w:t>
      </w:r>
    </w:p>
    <w:p w14:paraId="64EBB472" w14:textId="57C004ED" w:rsidR="0072426E" w:rsidRPr="00906C65" w:rsidRDefault="0072426E" w:rsidP="008E14B8">
      <w:pPr>
        <w:spacing w:after="0" w:line="276" w:lineRule="auto"/>
        <w:jc w:val="both"/>
        <w:rPr>
          <w:rFonts w:ascii="Times New Roman" w:hAnsi="Times New Roman" w:cs="Times New Roman"/>
          <w:color w:val="FF0000"/>
        </w:rPr>
      </w:pPr>
      <w:r w:rsidRPr="00906C65">
        <w:rPr>
          <w:rFonts w:ascii="Times New Roman" w:hAnsi="Times New Roman" w:cs="Times New Roman"/>
          <w:color w:val="FF0000"/>
        </w:rPr>
        <w:t>Best regards,</w:t>
      </w:r>
    </w:p>
    <w:p w14:paraId="63E0AE2A" w14:textId="1A81C0D9" w:rsidR="00EE267F" w:rsidRDefault="00736055" w:rsidP="00646FAB">
      <w:pPr>
        <w:spacing w:before="120" w:after="120" w:line="276"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#1 Comment #3</w:t>
      </w:r>
      <w:r w:rsidR="00D06F4F">
        <w:rPr>
          <w:rFonts w:ascii="Times New Roman" w:hAnsi="Times New Roman" w:cs="Times New Roman"/>
          <w:b/>
          <w:bCs/>
          <w:color w:val="0070C0"/>
        </w:rPr>
        <w:t xml:space="preserve">: </w:t>
      </w:r>
      <w:r w:rsidR="00646FAB" w:rsidRPr="00646FAB">
        <w:rPr>
          <w:rFonts w:ascii="Times New Roman" w:hAnsi="Times New Roman" w:cs="Times New Roman"/>
          <w:color w:val="0070C0"/>
        </w:rPr>
        <w:t>Thank you for pointing this out. The recommended work has been added to the reference list. We appreciate your insightful comments, which have contributed to improving the paper.</w:t>
      </w:r>
    </w:p>
    <w:p w14:paraId="7A91190B" w14:textId="2C3CE26E" w:rsidR="0039041C" w:rsidRPr="0039041C" w:rsidRDefault="0039041C" w:rsidP="0039041C">
      <w:pPr>
        <w:spacing w:after="0" w:line="240" w:lineRule="auto"/>
        <w:jc w:val="both"/>
        <w:rPr>
          <w:rFonts w:ascii="Times New Roman" w:hAnsi="Times New Roman" w:cs="Times New Roman"/>
        </w:rPr>
      </w:pPr>
      <w:r w:rsidRPr="0039041C">
        <w:rPr>
          <w:rFonts w:ascii="Times New Roman" w:hAnsi="Times New Roman" w:cs="Times New Roman"/>
        </w:rPr>
        <w:t>----------------------------------------------------------------------------------------------------------------</w:t>
      </w:r>
    </w:p>
    <w:p w14:paraId="1A513356" w14:textId="2FB75125" w:rsidR="008E14B8" w:rsidRPr="008E14B8" w:rsidRDefault="008E14B8" w:rsidP="003A5B2E">
      <w:pPr>
        <w:spacing w:after="240" w:line="240" w:lineRule="auto"/>
        <w:jc w:val="both"/>
        <w:rPr>
          <w:rFonts w:ascii="Times New Roman" w:hAnsi="Times New Roman" w:cs="Times New Roman"/>
          <w:b/>
          <w:bCs/>
          <w:color w:val="FF0000"/>
        </w:rPr>
      </w:pPr>
      <w:r w:rsidRPr="00805AF9">
        <w:rPr>
          <w:rFonts w:ascii="Times New Roman" w:hAnsi="Times New Roman" w:cs="Times New Roman"/>
          <w:b/>
          <w:bCs/>
          <w:color w:val="FF0000"/>
        </w:rPr>
        <w:t>Reviewer #</w:t>
      </w:r>
      <w:r>
        <w:rPr>
          <w:rFonts w:ascii="Times New Roman" w:hAnsi="Times New Roman" w:cs="Times New Roman"/>
          <w:b/>
          <w:bCs/>
          <w:color w:val="FF0000"/>
        </w:rPr>
        <w:t>2</w:t>
      </w:r>
      <w:r w:rsidRPr="00805AF9">
        <w:rPr>
          <w:rFonts w:ascii="Times New Roman" w:hAnsi="Times New Roman" w:cs="Times New Roman"/>
          <w:b/>
          <w:bCs/>
          <w:color w:val="FF0000"/>
        </w:rPr>
        <w:t xml:space="preserve">: </w:t>
      </w:r>
    </w:p>
    <w:p w14:paraId="1D40DCD2" w14:textId="0716E3B7" w:rsidR="006F38CC" w:rsidRPr="00906C65"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Time Domain Reflectometry (SSTDR). By evaluating the pseudo-noise zero correlation zone, it enables simultaneous distributed testing. The work is particularly interesting in the context of simultaneous distributed testing. However, I recommend the following revisions before the paper can be considered for publication:</w:t>
      </w:r>
    </w:p>
    <w:p w14:paraId="166ED3CF" w14:textId="75E25FDC" w:rsidR="006F38CC" w:rsidRPr="006F38CC" w:rsidRDefault="006F38CC" w:rsidP="006F38CC">
      <w:pPr>
        <w:spacing w:before="120" w:after="120" w:line="240" w:lineRule="auto"/>
        <w:jc w:val="both"/>
        <w:rPr>
          <w:rFonts w:ascii="Times New Roman" w:hAnsi="Times New Roman" w:cs="Times New Roman"/>
          <w:b/>
          <w:bCs/>
          <w:color w:val="FF0000"/>
        </w:rPr>
      </w:pPr>
      <w:r w:rsidRPr="00805AF9">
        <w:rPr>
          <w:rFonts w:ascii="Times New Roman" w:hAnsi="Times New Roman" w:cs="Times New Roman"/>
          <w:b/>
          <w:bCs/>
          <w:color w:val="FF0000"/>
        </w:rPr>
        <w:t>Reviewer #</w:t>
      </w:r>
      <w:r>
        <w:rPr>
          <w:rFonts w:ascii="Times New Roman" w:hAnsi="Times New Roman" w:cs="Times New Roman"/>
          <w:b/>
          <w:bCs/>
          <w:color w:val="FF0000"/>
        </w:rPr>
        <w:t>2</w:t>
      </w:r>
      <w:r w:rsidRPr="00805AF9">
        <w:rPr>
          <w:rFonts w:ascii="Times New Roman" w:hAnsi="Times New Roman" w:cs="Times New Roman"/>
          <w:b/>
          <w:bCs/>
          <w:color w:val="FF0000"/>
        </w:rPr>
        <w:t xml:space="preserve"> Comment #</w:t>
      </w:r>
      <w:r>
        <w:rPr>
          <w:rFonts w:ascii="Times New Roman" w:hAnsi="Times New Roman" w:cs="Times New Roman"/>
          <w:b/>
          <w:bCs/>
          <w:color w:val="FF0000"/>
        </w:rPr>
        <w:t>1</w:t>
      </w:r>
      <w:r w:rsidRPr="00805AF9">
        <w:rPr>
          <w:rFonts w:ascii="Times New Roman" w:hAnsi="Times New Roman" w:cs="Times New Roman"/>
          <w:b/>
          <w:bCs/>
          <w:color w:val="FF0000"/>
        </w:rPr>
        <w:t>:</w:t>
      </w:r>
      <w:r w:rsidRPr="008E14B8">
        <w:rPr>
          <w:rFonts w:ascii="Times New Roman" w:hAnsi="Times New Roman" w:cs="Times New Roman"/>
          <w:b/>
          <w:bCs/>
          <w:color w:val="FF0000"/>
        </w:rPr>
        <w:t xml:space="preserve"> </w:t>
      </w:r>
    </w:p>
    <w:p w14:paraId="080A3F34" w14:textId="6269779A"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In the abstract, please include performance metrics (e.g., maximum length) to help readers evaluate the work more easily.</w:t>
      </w:r>
    </w:p>
    <w:p w14:paraId="54A7E329" w14:textId="54722C44" w:rsidR="00DB1410" w:rsidRDefault="00736055" w:rsidP="00EB63E3">
      <w:pPr>
        <w:spacing w:before="120" w:after="120" w:line="276"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#1</w:t>
      </w:r>
      <w:r w:rsidR="0086067F" w:rsidRPr="0086067F">
        <w:rPr>
          <w:rFonts w:ascii="Times New Roman" w:hAnsi="Times New Roman" w:cs="Times New Roman"/>
          <w:b/>
          <w:bCs/>
          <w:color w:val="0070C0"/>
        </w:rPr>
        <w:t xml:space="preserve">: </w:t>
      </w:r>
      <w:r w:rsidR="00B751F4">
        <w:rPr>
          <w:rFonts w:ascii="Times New Roman" w:hAnsi="Times New Roman" w:cs="Times New Roman"/>
          <w:color w:val="0070C0"/>
        </w:rPr>
        <w:t>Adding quantitative performance metrics is a very good suggestion.</w:t>
      </w:r>
      <w:r w:rsidR="00F975CA">
        <w:rPr>
          <w:rFonts w:ascii="Times New Roman" w:hAnsi="Times New Roman" w:cs="Times New Roman"/>
          <w:color w:val="0070C0"/>
        </w:rPr>
        <w:t xml:space="preserve"> Because of the detail of explaining what the metrics are, we have added them within the text rather than the abstract. Details are included below:</w:t>
      </w:r>
    </w:p>
    <w:p w14:paraId="5D7B29B8" w14:textId="77777777" w:rsidR="00C74940" w:rsidRDefault="006A67A1" w:rsidP="00B2053A">
      <w:pPr>
        <w:spacing w:before="120" w:after="120" w:line="276" w:lineRule="auto"/>
        <w:jc w:val="both"/>
        <w:rPr>
          <w:rFonts w:ascii="Times New Roman" w:hAnsi="Times New Roman" w:cs="Times New Roman"/>
          <w:color w:val="0070C0"/>
        </w:rPr>
      </w:pPr>
      <w:r w:rsidRPr="00C74940">
        <w:rPr>
          <w:rFonts w:ascii="Times New Roman" w:hAnsi="Times New Roman" w:cs="Times New Roman"/>
          <w:color w:val="0070C0"/>
        </w:rPr>
        <w:t>A</w:t>
      </w:r>
      <w:r w:rsidR="00EB63E3" w:rsidRPr="00C74940">
        <w:rPr>
          <w:rFonts w:ascii="Times New Roman" w:hAnsi="Times New Roman" w:cs="Times New Roman"/>
          <w:color w:val="0070C0"/>
        </w:rPr>
        <w:t xml:space="preserve"> quantitative performance metric for selecting suitable sequences was discussed in our previous work [</w:t>
      </w:r>
      <w:r w:rsidR="00EB63E3" w:rsidRPr="00C74940">
        <w:rPr>
          <w:rFonts w:ascii="Times New Roman" w:hAnsi="Times New Roman" w:cs="Times New Roman"/>
          <w:color w:val="0070C0"/>
          <w:highlight w:val="yellow"/>
        </w:rPr>
        <w:t>Simultaneous…Addad et al.]</w:t>
      </w:r>
      <w:r w:rsidR="00EB63E3" w:rsidRPr="00C74940">
        <w:rPr>
          <w:rFonts w:ascii="Times New Roman" w:hAnsi="Times New Roman" w:cs="Times New Roman"/>
          <w:color w:val="0070C0"/>
        </w:rPr>
        <w:t xml:space="preserve"> (Section C, Subsection 2). In that work, we proposed a modified metric based on the merit factor, defined as the ratio between the autocorrelation peak at zero (</w:t>
      </w:r>
      <w:r w:rsidR="00873589" w:rsidRPr="00C74940">
        <w:rPr>
          <w:rFonts w:ascii="Times New Roman" w:hAnsi="Times New Roman" w:cs="Times New Roman"/>
          <w:color w:val="0070C0"/>
        </w:rPr>
        <w:t xml:space="preserve">representing the </w:t>
      </w:r>
      <w:r w:rsidR="00EB63E3" w:rsidRPr="00C74940">
        <w:rPr>
          <w:rFonts w:ascii="Times New Roman" w:hAnsi="Times New Roman" w:cs="Times New Roman"/>
          <w:color w:val="0070C0"/>
        </w:rPr>
        <w:t xml:space="preserve">desired signal) and the </w:t>
      </w:r>
      <w:r w:rsidRPr="00C74940">
        <w:rPr>
          <w:rFonts w:ascii="Times New Roman" w:hAnsi="Times New Roman" w:cs="Times New Roman"/>
          <w:color w:val="0070C0"/>
        </w:rPr>
        <w:t>auto</w:t>
      </w:r>
      <w:r w:rsidR="00EB63E3" w:rsidRPr="00C74940">
        <w:rPr>
          <w:rFonts w:ascii="Times New Roman" w:hAnsi="Times New Roman" w:cs="Times New Roman"/>
          <w:color w:val="0070C0"/>
        </w:rPr>
        <w:t xml:space="preserve">correlation sidelobes. </w:t>
      </w:r>
    </w:p>
    <w:p w14:paraId="2D455417" w14:textId="78E7537F" w:rsidR="00EB63E3" w:rsidRPr="00DB1410" w:rsidRDefault="00EB63E3" w:rsidP="00B2053A">
      <w:pPr>
        <w:spacing w:before="120" w:after="120" w:line="276" w:lineRule="auto"/>
        <w:jc w:val="both"/>
        <w:rPr>
          <w:rFonts w:ascii="Times New Roman" w:hAnsi="Times New Roman" w:cs="Times New Roman"/>
          <w:color w:val="0070C0"/>
        </w:rPr>
      </w:pPr>
      <w:r w:rsidRPr="00C74940">
        <w:rPr>
          <w:rFonts w:ascii="Times New Roman" w:hAnsi="Times New Roman" w:cs="Times New Roman"/>
          <w:color w:val="0070C0"/>
        </w:rPr>
        <w:t>To better quantify the impact of interference in simultaneous distributed testing, the modified metric uses the power peak of the autocorrelation divided by the power in the cross-correlation function. The following statement has been added to the revised manuscript:</w:t>
      </w:r>
    </w:p>
    <w:p w14:paraId="17A2C844" w14:textId="77777777" w:rsidR="00C74940" w:rsidRDefault="00C74940" w:rsidP="00B2053A">
      <w:pPr>
        <w:spacing w:before="120" w:after="120" w:line="276" w:lineRule="auto"/>
        <w:ind w:left="720"/>
        <w:jc w:val="both"/>
        <w:rPr>
          <w:rFonts w:ascii="Times" w:eastAsia="Times" w:hAnsi="Times" w:cs="Times"/>
          <w:highlight w:val="cyan"/>
        </w:rPr>
      </w:pPr>
      <w:bookmarkStart w:id="1" w:name="_Hlk195000997"/>
      <w:r w:rsidRPr="000E01C6">
        <w:rPr>
          <w:rFonts w:ascii="Times New Roman" w:hAnsi="Times New Roman" w:cs="Times New Roman"/>
          <w:highlight w:val="cyan"/>
        </w:rPr>
        <w:lastRenderedPageBreak/>
        <w:t>A performance metric based on the merit factor was proposed in [</w:t>
      </w:r>
      <w:r w:rsidRPr="000E01C6">
        <w:rPr>
          <w:rFonts w:ascii="Times New Roman" w:hAnsi="Times New Roman" w:cs="Times New Roman"/>
          <w:highlight w:val="yellow"/>
        </w:rPr>
        <w:t xml:space="preserve">Simultaneous…Addad et al.] </w:t>
      </w:r>
      <w:r w:rsidRPr="000E01C6">
        <w:rPr>
          <w:rFonts w:ascii="Times New Roman" w:hAnsi="Times New Roman" w:cs="Times New Roman"/>
          <w:highlight w:val="cyan"/>
        </w:rPr>
        <w:t>to evaluate the effectiveness of different sequences. This metric is a ratio of the autocorrelation peak (representing the desired signal) and the cross-correlation</w:t>
      </w:r>
      <w:r w:rsidRPr="000E01C6">
        <w:rPr>
          <w:highlight w:val="cyan"/>
        </w:rPr>
        <w:t xml:space="preserve"> sidelobes</w:t>
      </w:r>
      <w:r w:rsidRPr="000E01C6">
        <w:rPr>
          <w:rFonts w:ascii="Times New Roman" w:hAnsi="Times New Roman" w:cs="Times New Roman"/>
          <w:highlight w:val="cyan"/>
        </w:rPr>
        <w:t xml:space="preserve"> (representing the interference). It was shown </w:t>
      </w:r>
      <w:r w:rsidRPr="000E01C6">
        <w:rPr>
          <w:highlight w:val="cyan"/>
        </w:rPr>
        <w:t xml:space="preserve">in </w:t>
      </w:r>
      <w:r w:rsidRPr="000E01C6">
        <w:rPr>
          <w:highlight w:val="yellow"/>
        </w:rPr>
        <w:t xml:space="preserve">[ref] </w:t>
      </w:r>
      <w:r w:rsidRPr="000E01C6">
        <w:rPr>
          <w:rFonts w:ascii="Times New Roman" w:hAnsi="Times New Roman" w:cs="Times New Roman"/>
          <w:highlight w:val="cyan"/>
        </w:rPr>
        <w:t>that ZCZ sequences are promising candidates for simultaneous and distributed diagnosis due to their favorable correlation properties</w:t>
      </w:r>
      <w:bookmarkEnd w:id="1"/>
      <w:r w:rsidRPr="000E01C6">
        <w:rPr>
          <w:rFonts w:ascii="Times" w:eastAsia="Times" w:hAnsi="Times" w:cs="Times"/>
          <w:highlight w:val="cyan"/>
        </w:rPr>
        <w:t>.</w:t>
      </w:r>
    </w:p>
    <w:p w14:paraId="6E934B3B" w14:textId="6015E32E" w:rsidR="008B3E81" w:rsidRPr="008B3E81" w:rsidRDefault="008B3E81" w:rsidP="00B2053A">
      <w:pPr>
        <w:spacing w:before="120" w:after="120" w:line="276" w:lineRule="auto"/>
        <w:jc w:val="both"/>
        <w:rPr>
          <w:rFonts w:ascii="Times" w:eastAsia="Times" w:hAnsi="Times" w:cs="Times"/>
          <w:color w:val="0070C0"/>
        </w:rPr>
      </w:pPr>
      <w:r w:rsidRPr="00C74940">
        <w:rPr>
          <w:rFonts w:ascii="Times" w:eastAsia="Times" w:hAnsi="Times" w:cs="Times"/>
          <w:color w:val="0070C0"/>
        </w:rPr>
        <w:t xml:space="preserve">In addition to the previously mentioned metric based on the merit factor, we have also introduced a second performance metric in Section IV.3.A to further quantify the impact of interference on distributed measurements. </w:t>
      </w:r>
      <w:r w:rsidR="00C74940" w:rsidRPr="00C74940">
        <w:rPr>
          <w:rFonts w:ascii="Times" w:eastAsia="Times" w:hAnsi="Times" w:cs="Times"/>
          <w:color w:val="0070C0"/>
        </w:rPr>
        <w:t>W</w:t>
      </w:r>
      <w:r w:rsidRPr="00C74940">
        <w:rPr>
          <w:rFonts w:ascii="Times" w:eastAsia="Times" w:hAnsi="Times" w:cs="Times"/>
          <w:color w:val="0070C0"/>
        </w:rPr>
        <w:t>e added a normalized interference error metric, which measures how the merit factor (theoretical) affects experimental performance in the presence of multiple interfering sequences</w:t>
      </w:r>
      <w:r w:rsidR="00C74940">
        <w:rPr>
          <w:rFonts w:ascii="Times" w:eastAsia="Times" w:hAnsi="Times" w:cs="Times"/>
          <w:color w:val="0070C0"/>
        </w:rPr>
        <w:t>:</w:t>
      </w:r>
    </w:p>
    <w:p w14:paraId="27F10418" w14:textId="3C040425" w:rsidR="008B3E81" w:rsidRPr="008B3E81" w:rsidRDefault="00F17FF2" w:rsidP="00B2053A">
      <w:pPr>
        <w:spacing w:before="120" w:after="120" w:line="276" w:lineRule="auto"/>
        <w:ind w:left="720"/>
        <w:jc w:val="both"/>
        <w:rPr>
          <w:rFonts w:ascii="Times" w:eastAsia="Times" w:hAnsi="Times" w:cs="Times"/>
        </w:rPr>
      </w:pPr>
      <w:bookmarkStart w:id="2" w:name="_Hlk195522363"/>
      <w:bookmarkStart w:id="3" w:name="_Hlk195522348"/>
      <w:r w:rsidRPr="000E01C6">
        <w:rPr>
          <w:rFonts w:ascii="Times" w:eastAsia="Times" w:hAnsi="Times" w:cs="Times"/>
          <w:highlight w:val="cyan"/>
        </w:rPr>
        <w:t xml:space="preserve">The normalized interference error, illustrated in Fig. 8, is defined </w:t>
      </w:r>
      <w:r w:rsidRPr="00C74940">
        <w:rPr>
          <w:rFonts w:ascii="Times" w:eastAsia="Times" w:hAnsi="Times" w:cs="Times"/>
          <w:highlight w:val="cyan"/>
        </w:rPr>
        <w:t xml:space="preserve">as the average difference between measurements with 0 and 15 interferers across the 0–70 m range, normalized by the magnitude of the peak response at point A. </w:t>
      </w:r>
      <w:r w:rsidR="008B3E81" w:rsidRPr="00C74940">
        <w:rPr>
          <w:rFonts w:ascii="Times" w:eastAsia="Times" w:hAnsi="Times" w:cs="Times"/>
          <w:highlight w:val="cyan"/>
        </w:rPr>
        <w:t>For m-sequences, Gold codes, and ZCZ sequences, the normalized interference error values are [</w:t>
      </w:r>
      <w:r w:rsidR="008B3E81" w:rsidRPr="00C74940">
        <w:rPr>
          <w:rFonts w:ascii="Times" w:eastAsia="Times" w:hAnsi="Times" w:cs="Times"/>
          <w:highlight w:val="yellow"/>
        </w:rPr>
        <w:t xml:space="preserve">insert values], </w:t>
      </w:r>
      <w:r w:rsidR="008B3E81" w:rsidRPr="00C74940">
        <w:rPr>
          <w:rFonts w:ascii="Times" w:eastAsia="Times" w:hAnsi="Times" w:cs="Times"/>
          <w:highlight w:val="cyan"/>
        </w:rPr>
        <w:t>[</w:t>
      </w:r>
      <w:r w:rsidR="008B3E81" w:rsidRPr="00C74940">
        <w:rPr>
          <w:rFonts w:ascii="Times" w:eastAsia="Times" w:hAnsi="Times" w:cs="Times"/>
          <w:highlight w:val="yellow"/>
        </w:rPr>
        <w:t>insert values</w:t>
      </w:r>
      <w:r w:rsidR="008B3E81" w:rsidRPr="00C74940">
        <w:rPr>
          <w:rFonts w:ascii="Times" w:eastAsia="Times" w:hAnsi="Times" w:cs="Times"/>
          <w:highlight w:val="cyan"/>
        </w:rPr>
        <w:t>], and [</w:t>
      </w:r>
      <w:r w:rsidR="008B3E81" w:rsidRPr="00C74940">
        <w:rPr>
          <w:rFonts w:ascii="Times" w:eastAsia="Times" w:hAnsi="Times" w:cs="Times"/>
          <w:highlight w:val="yellow"/>
        </w:rPr>
        <w:t>insert values</w:t>
      </w:r>
      <w:r w:rsidR="008B3E81" w:rsidRPr="00C74940">
        <w:rPr>
          <w:rFonts w:ascii="Times" w:eastAsia="Times" w:hAnsi="Times" w:cs="Times"/>
          <w:highlight w:val="cyan"/>
        </w:rPr>
        <w:t>], respectively. Similar trends are observed for SSTDR measurements in Fig. 9, where m- and Gold sequences exhibit normalized interference errors of [</w:t>
      </w:r>
      <w:r w:rsidR="008B3E81" w:rsidRPr="00C74940">
        <w:rPr>
          <w:rFonts w:ascii="Times" w:eastAsia="Times" w:hAnsi="Times" w:cs="Times"/>
          <w:highlight w:val="yellow"/>
        </w:rPr>
        <w:t>insert value</w:t>
      </w:r>
      <w:r w:rsidR="008B3E81" w:rsidRPr="00C74940">
        <w:rPr>
          <w:rFonts w:ascii="Times" w:eastAsia="Times" w:hAnsi="Times" w:cs="Times"/>
          <w:highlight w:val="cyan"/>
        </w:rPr>
        <w:t>s] and [</w:t>
      </w:r>
      <w:r w:rsidR="008B3E81" w:rsidRPr="00C74940">
        <w:rPr>
          <w:rFonts w:ascii="Times" w:eastAsia="Times" w:hAnsi="Times" w:cs="Times"/>
          <w:highlight w:val="yellow"/>
        </w:rPr>
        <w:t xml:space="preserve">insert values], </w:t>
      </w:r>
      <w:r w:rsidR="008B3E81" w:rsidRPr="00C74940">
        <w:rPr>
          <w:rFonts w:ascii="Times" w:eastAsia="Times" w:hAnsi="Times" w:cs="Times"/>
          <w:highlight w:val="cyan"/>
        </w:rPr>
        <w:t>respectively, while ZCZ sequences show significantly lower error at [</w:t>
      </w:r>
      <w:r w:rsidR="008B3E81" w:rsidRPr="00C74940">
        <w:rPr>
          <w:rFonts w:ascii="Times" w:eastAsia="Times" w:hAnsi="Times" w:cs="Times"/>
          <w:highlight w:val="yellow"/>
        </w:rPr>
        <w:t>insert value</w:t>
      </w:r>
      <w:bookmarkEnd w:id="2"/>
      <w:r w:rsidR="008B3E81" w:rsidRPr="00C74940">
        <w:rPr>
          <w:rFonts w:ascii="Times" w:eastAsia="Times" w:hAnsi="Times" w:cs="Times"/>
          <w:highlight w:val="cyan"/>
        </w:rPr>
        <w:t>].</w:t>
      </w:r>
    </w:p>
    <w:bookmarkEnd w:id="3"/>
    <w:p w14:paraId="3FA02975" w14:textId="289F3B7F" w:rsidR="008B3E81" w:rsidRPr="006A67A1" w:rsidRDefault="008B3E81" w:rsidP="00B2053A">
      <w:pPr>
        <w:spacing w:before="120" w:after="120" w:line="276" w:lineRule="auto"/>
        <w:jc w:val="both"/>
        <w:rPr>
          <w:rFonts w:ascii="Times" w:eastAsia="Times" w:hAnsi="Times" w:cs="Times"/>
          <w:color w:val="0070C0"/>
        </w:rPr>
      </w:pPr>
      <w:r w:rsidRPr="006A67A1">
        <w:rPr>
          <w:rFonts w:ascii="Times" w:eastAsia="Times" w:hAnsi="Times" w:cs="Times"/>
          <w:color w:val="0070C0"/>
        </w:rPr>
        <w:t>These additions provide a more comprehensive quantitative evaluation of the system's performance under simultaneous testing conditions.</w:t>
      </w:r>
    </w:p>
    <w:p w14:paraId="43EC7C4D" w14:textId="5DA52A19"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#2: </w:t>
      </w:r>
    </w:p>
    <w:p w14:paraId="17AE03E1" w14:textId="19BCF525"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In Section 2, Equation (6) introduces a cross-correlation function that is used to derive Equation (3) and eliminate noise signals. Please provide a detailed explanation of the reasoning behind this process.</w:t>
      </w:r>
    </w:p>
    <w:p w14:paraId="092C50FA" w14:textId="278FD386" w:rsidR="00736055" w:rsidRPr="00736055" w:rsidRDefault="00736055" w:rsidP="0086067F">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2</w:t>
      </w:r>
      <w:r w:rsidR="0086067F">
        <w:rPr>
          <w:rFonts w:ascii="Times New Roman" w:hAnsi="Times New Roman" w:cs="Times New Roman"/>
          <w:b/>
          <w:bCs/>
          <w:color w:val="0070C0"/>
        </w:rPr>
        <w:t>:</w:t>
      </w:r>
      <w:r w:rsidR="0086067F">
        <w:rPr>
          <w:rFonts w:ascii="Times New Roman" w:hAnsi="Times New Roman" w:cs="Times New Roman"/>
          <w:color w:val="0070C0"/>
          <w:highlight w:val="yellow"/>
        </w:rPr>
        <w:t xml:space="preserve"> </w:t>
      </w:r>
      <w:r w:rsidR="0086067F" w:rsidRPr="0086067F">
        <w:rPr>
          <w:rFonts w:ascii="Times New Roman" w:hAnsi="Times New Roman" w:cs="Times New Roman"/>
          <w:color w:val="0070C0"/>
          <w:highlight w:val="yellow"/>
        </w:rPr>
        <w:t xml:space="preserve">We suggest two responses: </w:t>
      </w:r>
      <w:r w:rsidR="00CD553D">
        <w:rPr>
          <w:rFonts w:ascii="Times New Roman" w:hAnsi="Times New Roman" w:cs="Times New Roman"/>
          <w:color w:val="0070C0"/>
          <w:highlight w:val="yellow"/>
        </w:rPr>
        <w:t>add</w:t>
      </w:r>
      <w:r w:rsidR="0086067F" w:rsidRPr="0086067F">
        <w:rPr>
          <w:rFonts w:ascii="Times New Roman" w:hAnsi="Times New Roman" w:cs="Times New Roman"/>
          <w:color w:val="0070C0"/>
          <w:highlight w:val="yellow"/>
        </w:rPr>
        <w:t xml:space="preserve"> a correlation term for the noise </w:t>
      </w:r>
      <m:oMath>
        <m:r>
          <w:rPr>
            <w:rFonts w:ascii="Cambria Math" w:hAnsi="Cambria Math" w:cs="Times New Roman"/>
            <w:color w:val="0070C0"/>
            <w:highlight w:val="yellow"/>
          </w:rPr>
          <m:t>+</m:t>
        </m:r>
        <m:sSub>
          <m:sSubPr>
            <m:ctrlPr>
              <w:rPr>
                <w:rFonts w:ascii="Cambria Math" w:hAnsi="Cambria Math" w:cs="Times New Roman"/>
                <w:i/>
                <w:color w:val="0070C0"/>
                <w:highlight w:val="yellow"/>
              </w:rPr>
            </m:ctrlPr>
          </m:sSubPr>
          <m:e>
            <m:r>
              <w:rPr>
                <w:rFonts w:ascii="Cambria Math" w:hAnsi="Cambria Math" w:cs="Times New Roman"/>
                <w:color w:val="0070C0"/>
                <w:highlight w:val="yellow"/>
              </w:rPr>
              <m:t>R</m:t>
            </m:r>
          </m:e>
          <m:sub>
            <m:r>
              <w:rPr>
                <w:rFonts w:ascii="Cambria Math" w:hAnsi="Cambria Math" w:cs="Times New Roman"/>
                <w:color w:val="0070C0"/>
                <w:highlight w:val="yellow"/>
              </w:rPr>
              <m:t>n</m:t>
            </m:r>
            <m:sSubSup>
              <m:sSubSupPr>
                <m:ctrlPr>
                  <w:rPr>
                    <w:rFonts w:ascii="Cambria Math" w:hAnsi="Cambria Math" w:cs="Times New Roman"/>
                    <w:i/>
                    <w:color w:val="0070C0"/>
                    <w:highlight w:val="yellow"/>
                  </w:rPr>
                </m:ctrlPr>
              </m:sSubSupPr>
              <m:e>
                <m:r>
                  <w:rPr>
                    <w:rFonts w:ascii="Cambria Math" w:hAnsi="Cambria Math" w:cs="Times New Roman"/>
                    <w:color w:val="0070C0"/>
                    <w:highlight w:val="yellow"/>
                  </w:rPr>
                  <m:t>s</m:t>
                </m:r>
              </m:e>
              <m:sub>
                <m:r>
                  <w:rPr>
                    <w:rFonts w:ascii="Cambria Math" w:hAnsi="Cambria Math" w:cs="Times New Roman"/>
                    <w:color w:val="0070C0"/>
                    <w:highlight w:val="yellow"/>
                  </w:rPr>
                  <m:t>i</m:t>
                </m:r>
              </m:sub>
              <m:sup>
                <m:r>
                  <w:rPr>
                    <w:rFonts w:ascii="Cambria Math" w:hAnsi="Cambria Math" w:cs="Times New Roman"/>
                    <w:color w:val="0070C0"/>
                    <w:highlight w:val="yellow"/>
                  </w:rPr>
                  <m:t>'</m:t>
                </m:r>
              </m:sup>
            </m:sSubSup>
          </m:sub>
        </m:sSub>
        <m:d>
          <m:dPr>
            <m:ctrlPr>
              <w:rPr>
                <w:rFonts w:ascii="Cambria Math" w:hAnsi="Cambria Math" w:cs="Times New Roman"/>
                <w:i/>
                <w:iCs/>
                <w:color w:val="0070C0"/>
                <w:highlight w:val="yellow"/>
              </w:rPr>
            </m:ctrlPr>
          </m:dPr>
          <m:e>
            <m:r>
              <w:rPr>
                <w:rFonts w:ascii="Cambria Math" w:hAnsi="Cambria Math" w:cs="Times New Roman"/>
                <w:color w:val="0070C0"/>
                <w:highlight w:val="yellow"/>
              </w:rPr>
              <m:t>τ</m:t>
            </m:r>
          </m:e>
        </m:d>
      </m:oMath>
      <w:r w:rsidR="0086067F" w:rsidRPr="0086067F">
        <w:rPr>
          <w:rFonts w:ascii="Times New Roman" w:hAnsi="Times New Roman" w:cs="Times New Roman"/>
          <w:color w:val="0070C0"/>
          <w:highlight w:val="yellow"/>
        </w:rPr>
        <w:t xml:space="preserve"> in equations (6) and (1</w:t>
      </w:r>
      <w:r w:rsidR="0086067F" w:rsidRPr="006D0E6B">
        <w:rPr>
          <w:rFonts w:ascii="Times New Roman" w:hAnsi="Times New Roman" w:cs="Times New Roman"/>
          <w:color w:val="0070C0"/>
          <w:highlight w:val="yellow"/>
        </w:rPr>
        <w:t>2).</w:t>
      </w:r>
      <w:r w:rsidR="00CD553D">
        <w:rPr>
          <w:rFonts w:ascii="Times New Roman" w:hAnsi="Times New Roman" w:cs="Times New Roman"/>
          <w:color w:val="0070C0"/>
        </w:rPr>
        <w:t xml:space="preserve"> And add detail on other ways noise is reduced in SSTDR … </w:t>
      </w:r>
      <w:r w:rsidR="00CD553D" w:rsidRPr="00CD553D">
        <w:rPr>
          <w:rFonts w:ascii="Times New Roman" w:hAnsi="Times New Roman" w:cs="Times New Roman"/>
          <w:color w:val="0070C0"/>
          <w:highlight w:val="yellow"/>
        </w:rPr>
        <w:t>baselining &amp; averaging , and how well this does with live signals (eg mil 1553) (Cindy find references).</w:t>
      </w:r>
    </w:p>
    <w:p w14:paraId="4DF394D1" w14:textId="3465F6AC"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#3: </w:t>
      </w:r>
    </w:p>
    <w:p w14:paraId="09D7824B" w14:textId="2A5A8F17"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Ensure that all figures include units on the y-axis.</w:t>
      </w:r>
    </w:p>
    <w:p w14:paraId="2C684A34" w14:textId="7FBA413D" w:rsidR="00736055" w:rsidRDefault="00736055" w:rsidP="00736055">
      <w:pPr>
        <w:spacing w:before="120" w:after="120" w:line="240"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3</w:t>
      </w:r>
      <w:r w:rsidR="0086067F">
        <w:rPr>
          <w:rFonts w:ascii="Times New Roman" w:hAnsi="Times New Roman" w:cs="Times New Roman"/>
          <w:b/>
          <w:bCs/>
          <w:color w:val="0070C0"/>
        </w:rPr>
        <w:t>:</w:t>
      </w:r>
      <w:r w:rsidR="00070C9B">
        <w:rPr>
          <w:rFonts w:ascii="Times New Roman" w:hAnsi="Times New Roman" w:cs="Times New Roman"/>
          <w:b/>
          <w:bCs/>
          <w:color w:val="0070C0"/>
        </w:rPr>
        <w:t xml:space="preserve"> </w:t>
      </w:r>
      <w:r w:rsidR="00070C9B" w:rsidRPr="00070C9B">
        <w:rPr>
          <w:rFonts w:ascii="Times New Roman" w:hAnsi="Times New Roman" w:cs="Times New Roman"/>
          <w:color w:val="0070C0"/>
        </w:rPr>
        <w:t>Th</w:t>
      </w:r>
      <w:r w:rsidR="00070C9B">
        <w:rPr>
          <w:rFonts w:ascii="Times New Roman" w:hAnsi="Times New Roman" w:cs="Times New Roman"/>
          <w:color w:val="0070C0"/>
        </w:rPr>
        <w:t xml:space="preserve">is is a good point. There are several different ways we could define the magnitudes on the y-axes of these figures. Correlation itself does not have a unit, and neither does </w:t>
      </w:r>
      <w:r w:rsidR="0059272A">
        <w:rPr>
          <w:rFonts w:ascii="Times New Roman" w:hAnsi="Times New Roman" w:cs="Times New Roman"/>
          <w:color w:val="0070C0"/>
        </w:rPr>
        <w:t xml:space="preserve">the </w:t>
      </w:r>
      <w:r w:rsidR="00070C9B">
        <w:rPr>
          <w:rFonts w:ascii="Times New Roman" w:hAnsi="Times New Roman" w:cs="Times New Roman"/>
          <w:color w:val="0070C0"/>
        </w:rPr>
        <w:t>reflection coefficient (because it is a ratio of reflected and incident signals). As you have noted, this is important to clarify, however.</w:t>
      </w:r>
    </w:p>
    <w:p w14:paraId="59699B8C" w14:textId="4E5260A7" w:rsidR="00070C9B" w:rsidRDefault="00070C9B" w:rsidP="00736055">
      <w:pPr>
        <w:spacing w:before="120" w:after="120" w:line="240" w:lineRule="auto"/>
        <w:jc w:val="both"/>
        <w:rPr>
          <w:rFonts w:ascii="Times New Roman" w:hAnsi="Times New Roman" w:cs="Times New Roman"/>
          <w:color w:val="0070C0"/>
        </w:rPr>
      </w:pPr>
      <w:r>
        <w:rPr>
          <w:rFonts w:ascii="Times New Roman" w:hAnsi="Times New Roman" w:cs="Times New Roman"/>
          <w:color w:val="0070C0"/>
        </w:rPr>
        <w:t>We have added the following after (4) when the correlation is first defined:</w:t>
      </w:r>
    </w:p>
    <w:p w14:paraId="06990DF0" w14:textId="44152999" w:rsidR="00070C9B" w:rsidRPr="0059272A" w:rsidRDefault="00070C9B" w:rsidP="00070C9B">
      <w:pPr>
        <w:spacing w:before="120" w:after="120" w:line="240" w:lineRule="auto"/>
        <w:ind w:left="720"/>
        <w:jc w:val="both"/>
        <w:rPr>
          <w:rFonts w:asciiTheme="majorBidi" w:hAnsiTheme="majorBidi" w:cstheme="majorBidi"/>
        </w:rPr>
      </w:pPr>
      <w:r w:rsidRPr="00713F19">
        <w:rPr>
          <w:rFonts w:asciiTheme="majorBidi" w:hAnsiTheme="majorBidi" w:cstheme="majorBidi"/>
          <w:highlight w:val="cyan"/>
        </w:rPr>
        <w:t xml:space="preserve">The magnitude of the correlation in (4) depends on the length of the signals and how well correlated they </w:t>
      </w:r>
      <w:r w:rsidR="0059272A" w:rsidRPr="00713F19">
        <w:rPr>
          <w:rFonts w:asciiTheme="majorBidi" w:hAnsiTheme="majorBidi" w:cstheme="majorBidi"/>
          <w:highlight w:val="cyan"/>
        </w:rPr>
        <w:t>are and</w:t>
      </w:r>
      <w:r w:rsidRPr="00713F19">
        <w:rPr>
          <w:rFonts w:asciiTheme="majorBidi" w:hAnsiTheme="majorBidi" w:cstheme="majorBidi"/>
          <w:highlight w:val="cyan"/>
        </w:rPr>
        <w:t xml:space="preserve"> is called the correlation amplitude we will show in Fig. 2. We will use this correlation to evaluate more complicated systems as well.</w:t>
      </w:r>
    </w:p>
    <w:p w14:paraId="755678B6" w14:textId="787A6964" w:rsidR="00070C9B" w:rsidRPr="0059272A" w:rsidRDefault="00070C9B" w:rsidP="00070C9B">
      <w:pPr>
        <w:spacing w:before="120" w:after="120" w:line="240" w:lineRule="auto"/>
        <w:jc w:val="both"/>
        <w:rPr>
          <w:rFonts w:asciiTheme="majorBidi" w:hAnsiTheme="majorBidi" w:cstheme="majorBidi"/>
          <w:color w:val="0070C0"/>
        </w:rPr>
      </w:pPr>
      <w:r w:rsidRPr="0059272A">
        <w:rPr>
          <w:rFonts w:asciiTheme="majorBidi" w:hAnsiTheme="majorBidi" w:cstheme="majorBidi"/>
          <w:color w:val="0070C0"/>
        </w:rPr>
        <w:t xml:space="preserve">We have also renormalized Figs. </w:t>
      </w:r>
      <w:r w:rsidR="00712920" w:rsidRPr="0059272A">
        <w:rPr>
          <w:rFonts w:asciiTheme="majorBidi" w:hAnsiTheme="majorBidi" w:cstheme="majorBidi"/>
          <w:color w:val="0070C0"/>
        </w:rPr>
        <w:t xml:space="preserve">4-10 to represent reflection rather than correlation. This will allow the user to evaluate the standard reflection coefficient equations when looking at the </w:t>
      </w:r>
      <w:r w:rsidR="00712920" w:rsidRPr="0059272A">
        <w:rPr>
          <w:rFonts w:asciiTheme="majorBidi" w:hAnsiTheme="majorBidi" w:cstheme="majorBidi"/>
          <w:color w:val="0070C0"/>
        </w:rPr>
        <w:lastRenderedPageBreak/>
        <w:t>reflection diagrams. We added this new normalization below Fig. 4 during the discussion of the magnitudes of the peaks:</w:t>
      </w:r>
    </w:p>
    <w:p w14:paraId="0C000C21" w14:textId="48A1CC74" w:rsidR="00712920" w:rsidRPr="00712920" w:rsidRDefault="00712920" w:rsidP="00712920">
      <w:pPr>
        <w:spacing w:before="120" w:after="120" w:line="240" w:lineRule="auto"/>
        <w:ind w:left="720"/>
        <w:jc w:val="both"/>
        <w:rPr>
          <w:rFonts w:ascii="Times New Roman" w:hAnsi="Times New Roman" w:cs="Times New Roman"/>
          <w:b/>
          <w:bCs/>
          <w:color w:val="0070C0"/>
        </w:rPr>
      </w:pPr>
      <w:r w:rsidRPr="00713F19">
        <w:rPr>
          <w:rFonts w:ascii="Times" w:eastAsia="Times" w:hAnsi="Times" w:cs="Times"/>
          <w:highlight w:val="cyan"/>
        </w:rPr>
        <w:t>The magnitude of a reflection at a T-junction between cables of equal impedance is 1/3, so we have used this value to normalize the correlation magnitude, giving the reflection magnitudes (|Reflection|) shown in Fig. 4 and all remaining figures in this paper.</w:t>
      </w:r>
    </w:p>
    <w:p w14:paraId="7143AC91" w14:textId="28F7E30A"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#4: </w:t>
      </w:r>
    </w:p>
    <w:p w14:paraId="6FAA95F7" w14:textId="1989F8D5"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The paper employs a test signal amplitude of 62.5 mV. Please discuss whether using different amplitudes would affect the testing results. Additionally, determine whether the test signal is a pulse signal and provide the relevant signal details. If it is a pulse signal, specify its pulse width and explain whether the pulse width impacts the test.</w:t>
      </w:r>
    </w:p>
    <w:p w14:paraId="100A412B" w14:textId="77777777" w:rsidR="00936C69" w:rsidRDefault="00736055" w:rsidP="006F38CC">
      <w:pPr>
        <w:spacing w:before="120" w:after="120" w:line="240" w:lineRule="auto"/>
        <w:jc w:val="both"/>
        <w:rPr>
          <w:rFonts w:ascii="Times New Roman" w:hAnsi="Times New Roman" w:cs="Times New Roman"/>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4</w:t>
      </w:r>
      <w:r w:rsidR="0086067F">
        <w:rPr>
          <w:rFonts w:ascii="Times New Roman" w:hAnsi="Times New Roman" w:cs="Times New Roman"/>
          <w:b/>
          <w:bCs/>
          <w:color w:val="0070C0"/>
        </w:rPr>
        <w:t>:</w:t>
      </w:r>
      <w:r w:rsidR="00936C69">
        <w:rPr>
          <w:rFonts w:ascii="Times New Roman" w:hAnsi="Times New Roman" w:cs="Times New Roman"/>
          <w:color w:val="0070C0"/>
        </w:rPr>
        <w:t>We have added the following to the manuscript:</w:t>
      </w:r>
    </w:p>
    <w:bookmarkStart w:id="4" w:name="_Hlk195510138"/>
    <w:p w14:paraId="09CA33D1" w14:textId="2D329026" w:rsidR="00936C69" w:rsidRDefault="00000000" w:rsidP="006F38CC">
      <w:pPr>
        <w:spacing w:before="120" w:after="120" w:line="240" w:lineRule="auto"/>
        <w:jc w:val="both"/>
        <w:rPr>
          <w:highlight w:val="cyan"/>
        </w:rPr>
      </w:pPr>
      <w:sdt>
        <w:sdtPr>
          <w:rPr>
            <w:highlight w:val="cyan"/>
          </w:rPr>
          <w:tag w:val="goog_rdk_62"/>
          <w:id w:val="-741491173"/>
        </w:sdtPr>
        <w:sdtContent>
          <w:r w:rsidR="00936C69" w:rsidRPr="00C45508">
            <w:rPr>
              <w:rFonts w:ascii="Times" w:eastAsia="Times" w:hAnsi="Times" w:cs="Times"/>
              <w:highlight w:val="cyan"/>
            </w:rPr>
            <w:t>Increasing the amplitude of the test signal will raise the correlation peak amplitudes, however, the overall shape of the response remains unchanged. The test signal is a square wave modulated by a sequence, with each chip having</w:t>
          </w:r>
        </w:sdtContent>
      </w:sdt>
      <w:sdt>
        <w:sdtPr>
          <w:rPr>
            <w:highlight w:val="cyan"/>
          </w:rPr>
          <w:tag w:val="goog_rdk_63"/>
          <w:id w:val="1816830556"/>
        </w:sdtPr>
        <w:sdtContent>
          <w:r w:rsidR="00936C69" w:rsidRPr="00C45508">
            <w:rPr>
              <w:rFonts w:ascii="Times" w:eastAsia="Times" w:hAnsi="Times" w:cs="Times"/>
              <w:highlight w:val="cyan"/>
            </w:rPr>
            <w:t xml:space="preserve"> a duration of </w:t>
          </w:r>
        </w:sdtContent>
      </w:sdt>
      <w:sdt>
        <w:sdtPr>
          <w:rPr>
            <w:highlight w:val="cyan"/>
          </w:rPr>
          <w:tag w:val="goog_rdk_64"/>
          <w:id w:val="1163893782"/>
        </w:sdtPr>
        <w:sdtContent/>
      </w:sdt>
      <m:oMath>
        <m:sSub>
          <m:sSubPr>
            <m:ctrlPr>
              <w:rPr>
                <w:rFonts w:ascii="Cambria Math" w:eastAsia="Cambria Math" w:hAnsi="Cambria Math" w:cs="Cambria Math"/>
                <w:highlight w:val="cyan"/>
              </w:rPr>
            </m:ctrlPr>
          </m:sSubPr>
          <m:e>
            <w:sdt>
              <w:sdtPr>
                <w:rPr>
                  <w:rFonts w:ascii="Cambria Math" w:hAnsi="Cambria Math"/>
                  <w:highlight w:val="cyan"/>
                </w:rPr>
                <w:tag w:val="goog_rdk_66"/>
                <w:id w:val="1295876562"/>
              </w:sdtPr>
              <w:sdtContent>
                <m:r>
                  <w:rPr>
                    <w:rFonts w:ascii="Cambria Math" w:eastAsia="Cambria Math" w:hAnsi="Cambria Math" w:cs="Cambria Math"/>
                    <w:highlight w:val="cyan"/>
                  </w:rPr>
                  <m:t>T</m:t>
                </m:r>
              </w:sdtContent>
            </w:sdt>
          </m:e>
          <m:sub>
            <m:r>
              <w:rPr>
                <w:rFonts w:ascii="Cambria Math" w:eastAsia="Cambria Math" w:hAnsi="Cambria Math" w:cs="Cambria Math"/>
                <w:highlight w:val="cyan"/>
              </w:rPr>
              <m:t>c</m:t>
            </m:r>
          </m:sub>
        </m:sSub>
        <w:sdt>
          <w:sdtPr>
            <w:rPr>
              <w:rFonts w:ascii="Cambria Math" w:hAnsi="Cambria Math"/>
              <w:highlight w:val="cyan"/>
            </w:rPr>
            <w:tag w:val="goog_rdk_67"/>
            <w:id w:val="-320739162"/>
          </w:sdtPr>
          <w:sdtContent>
            <m:r>
              <w:rPr>
                <w:rFonts w:ascii="Cambria Math" w:eastAsia="Cambria Math" w:hAnsi="Cambria Math" w:cs="Cambria Math"/>
                <w:highlight w:val="cyan"/>
              </w:rPr>
              <m:t>=40 ns</m:t>
            </m:r>
          </w:sdtContent>
        </w:sdt>
      </m:oMath>
      <w:sdt>
        <w:sdtPr>
          <w:rPr>
            <w:highlight w:val="cyan"/>
          </w:rPr>
          <w:tag w:val="goog_rdk_65"/>
          <w:id w:val="-1743169682"/>
        </w:sdtPr>
        <w:sdtContent/>
      </w:sdt>
      <w:sdt>
        <w:sdtPr>
          <w:rPr>
            <w:rFonts w:ascii="Cambria Math" w:eastAsia="Cambria Math" w:hAnsi="Cambria Math" w:cs="Cambria Math"/>
            <w:i/>
            <w:highlight w:val="cyan"/>
          </w:rPr>
          <w:tag w:val="goog_rdk_73"/>
          <w:id w:val="-1748718484"/>
        </w:sdtPr>
        <w:sdtEndPr>
          <w:rPr>
            <w:rFonts w:asciiTheme="minorHAnsi" w:eastAsiaTheme="minorHAnsi" w:hAnsiTheme="minorHAnsi" w:cstheme="minorBidi"/>
            <w:i w:val="0"/>
          </w:rPr>
        </w:sdtEndPr>
        <w:sdtContent>
          <w:sdt>
            <w:sdtPr>
              <w:rPr>
                <w:rFonts w:ascii="Cambria Math" w:eastAsia="Cambria Math" w:hAnsi="Cambria Math" w:cs="Cambria Math"/>
                <w:i/>
                <w:highlight w:val="cyan"/>
              </w:rPr>
              <w:tag w:val="goog_rdk_74"/>
              <w:id w:val="-1608419984"/>
            </w:sdtPr>
            <w:sdtEndPr>
              <w:rPr>
                <w:rFonts w:asciiTheme="minorHAnsi" w:eastAsiaTheme="minorHAnsi" w:hAnsiTheme="minorHAnsi" w:cstheme="minorBidi"/>
                <w:i w:val="0"/>
              </w:rPr>
            </w:sdtEndPr>
            <w:sdtContent>
              <w:r w:rsidR="00936C69" w:rsidRPr="00C45508">
                <w:rPr>
                  <w:rFonts w:ascii="Times" w:eastAsia="Times" w:hAnsi="Times" w:cs="Times"/>
                  <w:highlight w:val="cyan"/>
                </w:rPr>
                <w:t xml:space="preserve">, which corresponds to sampling distance of </w:t>
              </w:r>
            </w:sdtContent>
          </w:sdt>
        </w:sdtContent>
      </w:sdt>
      <w:sdt>
        <w:sdtPr>
          <w:rPr>
            <w:highlight w:val="cyan"/>
          </w:rPr>
          <w:tag w:val="goog_rdk_75"/>
          <w:id w:val="201055093"/>
        </w:sdtPr>
        <w:sdtContent/>
      </w:sdt>
      <w:sdt>
        <w:sdtPr>
          <w:rPr>
            <w:highlight w:val="cyan"/>
          </w:rPr>
          <w:tag w:val="goog_rdk_77"/>
          <w:id w:val="-2109886489"/>
        </w:sdtPr>
        <w:sdtContent>
          <m:oMath>
            <m:r>
              <w:rPr>
                <w:rFonts w:ascii="Cambria Math" w:eastAsia="Cambria Math" w:hAnsi="Cambria Math" w:cs="Cambria Math"/>
                <w:highlight w:val="cyan"/>
              </w:rPr>
              <m:t>8 m</m:t>
            </m:r>
          </m:oMath>
        </w:sdtContent>
      </w:sdt>
      <w:sdt>
        <w:sdtPr>
          <w:rPr>
            <w:highlight w:val="cyan"/>
          </w:rPr>
          <w:tag w:val="goog_rdk_76"/>
          <w:id w:val="-1491094439"/>
        </w:sdtPr>
        <w:sdtContent/>
      </w:sdt>
      <w:sdt>
        <w:sdtPr>
          <w:rPr>
            <w:highlight w:val="cyan"/>
          </w:rPr>
          <w:tag w:val="goog_rdk_78"/>
          <w:id w:val="1786228474"/>
        </w:sdtPr>
        <w:sdtContent>
          <w:sdt>
            <w:sdtPr>
              <w:rPr>
                <w:highlight w:val="cyan"/>
              </w:rPr>
              <w:tag w:val="goog_rdk_79"/>
              <w:id w:val="268907695"/>
            </w:sdtPr>
            <w:sdtContent>
              <w:r w:rsidR="00936C69" w:rsidRPr="00C45508">
                <w:rPr>
                  <w:rFonts w:ascii="Times" w:eastAsia="Times" w:hAnsi="Times" w:cs="Times"/>
                  <w:highlight w:val="cyan"/>
                </w:rPr>
                <w:t xml:space="preserve">. The sequence is up-sampled by a factor of </w:t>
              </w:r>
            </w:sdtContent>
          </w:sdt>
        </w:sdtContent>
      </w:sdt>
      <w:sdt>
        <w:sdtPr>
          <w:rPr>
            <w:highlight w:val="cyan"/>
          </w:rPr>
          <w:tag w:val="goog_rdk_80"/>
          <w:id w:val="480960730"/>
        </w:sdtPr>
        <w:sdtContent/>
      </w:sdt>
      <m:oMath>
        <m:sSub>
          <m:sSubPr>
            <m:ctrlPr>
              <w:rPr>
                <w:rFonts w:ascii="Cambria Math" w:eastAsia="Cambria Math" w:hAnsi="Cambria Math" w:cs="Cambria Math"/>
                <w:highlight w:val="cyan"/>
              </w:rPr>
            </m:ctrlPr>
          </m:sSubPr>
          <m:e>
            <w:sdt>
              <w:sdtPr>
                <w:rPr>
                  <w:rFonts w:ascii="Cambria Math" w:hAnsi="Cambria Math"/>
                  <w:highlight w:val="cyan"/>
                </w:rPr>
                <w:tag w:val="goog_rdk_82"/>
                <w:id w:val="1795936065"/>
              </w:sdtPr>
              <w:sdtContent>
                <m:r>
                  <w:rPr>
                    <w:rFonts w:ascii="Cambria Math" w:eastAsia="Cambria Math" w:hAnsi="Cambria Math" w:cs="Cambria Math"/>
                    <w:highlight w:val="cyan"/>
                  </w:rPr>
                  <m:t>N</m:t>
                </m:r>
              </w:sdtContent>
            </w:sdt>
          </m:e>
          <m:sub>
            <m:r>
              <w:rPr>
                <w:rFonts w:ascii="Cambria Math" w:eastAsia="Cambria Math" w:hAnsi="Cambria Math" w:cs="Cambria Math"/>
                <w:highlight w:val="cyan"/>
              </w:rPr>
              <m:t>s</m:t>
            </m:r>
          </m:sub>
        </m:sSub>
        <w:sdt>
          <w:sdtPr>
            <w:rPr>
              <w:rFonts w:ascii="Cambria Math" w:hAnsi="Cambria Math"/>
              <w:highlight w:val="cyan"/>
            </w:rPr>
            <w:tag w:val="goog_rdk_83"/>
            <w:id w:val="-673802089"/>
          </w:sdtPr>
          <w:sdtContent>
            <m:r>
              <w:rPr>
                <w:rFonts w:ascii="Cambria Math" w:eastAsia="Cambria Math" w:hAnsi="Cambria Math" w:cs="Cambria Math"/>
                <w:highlight w:val="cyan"/>
              </w:rPr>
              <m:t>=10</m:t>
            </m:r>
          </w:sdtContent>
        </w:sdt>
      </m:oMath>
      <w:sdt>
        <w:sdtPr>
          <w:rPr>
            <w:highlight w:val="cyan"/>
          </w:rPr>
          <w:tag w:val="goog_rdk_81"/>
          <w:id w:val="1015964861"/>
        </w:sdtPr>
        <w:sdtContent/>
      </w:sdt>
      <w:sdt>
        <w:sdtPr>
          <w:rPr>
            <w:highlight w:val="cyan"/>
          </w:rPr>
          <w:tag w:val="goog_rdk_84"/>
          <w:id w:val="724501911"/>
        </w:sdtPr>
        <w:sdtContent>
          <w:sdt>
            <w:sdtPr>
              <w:rPr>
                <w:highlight w:val="cyan"/>
              </w:rPr>
              <w:tag w:val="goog_rdk_85"/>
              <w:id w:val="30078687"/>
            </w:sdtPr>
            <w:sdtContent>
              <w:r w:rsidR="00936C69" w:rsidRPr="00C45508">
                <w:rPr>
                  <w:rFonts w:ascii="Times" w:eastAsia="Times" w:hAnsi="Times" w:cs="Times"/>
                  <w:highlight w:val="cyan"/>
                </w:rPr>
                <w:t xml:space="preserve"> resulting in a sample width of </w:t>
              </w:r>
            </w:sdtContent>
          </w:sdt>
        </w:sdtContent>
      </w:sdt>
      <w:sdt>
        <w:sdtPr>
          <w:rPr>
            <w:highlight w:val="cyan"/>
          </w:rPr>
          <w:tag w:val="goog_rdk_86"/>
          <w:id w:val="-1184905072"/>
        </w:sdtPr>
        <w:sdtContent/>
      </w:sdt>
      <w:sdt>
        <w:sdtPr>
          <w:rPr>
            <w:highlight w:val="cyan"/>
          </w:rPr>
          <w:tag w:val="goog_rdk_88"/>
          <w:id w:val="-1406142443"/>
        </w:sdtPr>
        <w:sdtContent>
          <m:oMath>
            <m:r>
              <w:rPr>
                <w:rFonts w:ascii="Cambria Math" w:eastAsia="Cambria Math" w:hAnsi="Cambria Math" w:cs="Cambria Math"/>
                <w:highlight w:val="cyan"/>
              </w:rPr>
              <m:t>4 ns</m:t>
            </m:r>
          </m:oMath>
        </w:sdtContent>
      </w:sdt>
      <w:sdt>
        <w:sdtPr>
          <w:rPr>
            <w:highlight w:val="cyan"/>
          </w:rPr>
          <w:tag w:val="goog_rdk_87"/>
          <w:id w:val="-1175255164"/>
        </w:sdtPr>
        <w:sdtContent/>
      </w:sdt>
      <w:sdt>
        <w:sdtPr>
          <w:rPr>
            <w:highlight w:val="cyan"/>
          </w:rPr>
          <w:tag w:val="goog_rdk_89"/>
          <w:id w:val="-1267377865"/>
        </w:sdtPr>
        <w:sdtContent>
          <w:sdt>
            <w:sdtPr>
              <w:rPr>
                <w:highlight w:val="cyan"/>
              </w:rPr>
              <w:tag w:val="goog_rdk_90"/>
              <w:id w:val="-1365673038"/>
            </w:sdtPr>
            <w:sdtContent>
              <w:r w:rsidR="00936C69" w:rsidRPr="00C45508">
                <w:rPr>
                  <w:rFonts w:ascii="Times" w:eastAsia="Times" w:hAnsi="Times" w:cs="Times"/>
                  <w:highlight w:val="cyan"/>
                </w:rPr>
                <w:t xml:space="preserve"> corresponding to a sampling distance of </w:t>
              </w:r>
            </w:sdtContent>
          </w:sdt>
        </w:sdtContent>
      </w:sdt>
      <w:sdt>
        <w:sdtPr>
          <w:rPr>
            <w:highlight w:val="cyan"/>
          </w:rPr>
          <w:tag w:val="goog_rdk_91"/>
          <w:id w:val="-629006872"/>
        </w:sdtPr>
        <w:sdtContent/>
      </w:sdt>
      <w:sdt>
        <w:sdtPr>
          <w:rPr>
            <w:highlight w:val="cyan"/>
          </w:rPr>
          <w:tag w:val="goog_rdk_93"/>
          <w:id w:val="-1656288611"/>
        </w:sdtPr>
        <w:sdtContent>
          <m:oMath>
            <m:r>
              <w:rPr>
                <w:rFonts w:ascii="Cambria Math" w:eastAsia="Cambria Math" w:hAnsi="Cambria Math" w:cs="Cambria Math"/>
                <w:highlight w:val="cyan"/>
              </w:rPr>
              <m:t>0.8 m</m:t>
            </m:r>
          </m:oMath>
          <w:r w:rsidR="00936C69">
            <w:rPr>
              <w:rFonts w:eastAsiaTheme="minorEastAsia"/>
              <w:highlight w:val="cyan"/>
            </w:rPr>
            <w:t>.</w:t>
          </w:r>
        </w:sdtContent>
      </w:sdt>
    </w:p>
    <w:p w14:paraId="359E6107" w14:textId="56C07DED" w:rsidR="006F38CC" w:rsidRPr="00906C65" w:rsidRDefault="00000000" w:rsidP="006F38CC">
      <w:pPr>
        <w:spacing w:before="120" w:after="120" w:line="240" w:lineRule="auto"/>
        <w:jc w:val="both"/>
        <w:rPr>
          <w:rFonts w:ascii="Times New Roman" w:hAnsi="Times New Roman" w:cs="Times New Roman"/>
          <w:b/>
          <w:bCs/>
          <w:color w:val="FF0000"/>
        </w:rPr>
      </w:pPr>
      <w:sdt>
        <w:sdtPr>
          <w:rPr>
            <w:highlight w:val="cyan"/>
          </w:rPr>
          <w:tag w:val="goog_rdk_92"/>
          <w:id w:val="-387651362"/>
        </w:sdtPr>
        <w:sdtContent/>
      </w:sdt>
      <w:bookmarkEnd w:id="4"/>
      <w:sdt>
        <w:sdtPr>
          <w:rPr>
            <w:rFonts w:ascii="Times New Roman" w:hAnsi="Times New Roman" w:cs="Times New Roman"/>
            <w:color w:val="0070C0"/>
          </w:rPr>
          <w:tag w:val="goog_rdk_92"/>
          <w:id w:val="2121104824"/>
        </w:sdtPr>
        <w:sdtContent/>
      </w:sdt>
      <w:r w:rsidR="006F38CC" w:rsidRPr="00906C65">
        <w:rPr>
          <w:rFonts w:ascii="Times New Roman" w:hAnsi="Times New Roman" w:cs="Times New Roman"/>
          <w:b/>
          <w:bCs/>
          <w:color w:val="FF0000"/>
        </w:rPr>
        <w:t xml:space="preserve">Reviewer #2 Comment #5: </w:t>
      </w:r>
    </w:p>
    <w:p w14:paraId="31532FD9" w14:textId="7EC6DA89"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In Figure 3 (experimental setup), please provide additional details regarding the signal source, sensing component, and demodulation process.</w:t>
      </w:r>
    </w:p>
    <w:p w14:paraId="4F0CE1DE" w14:textId="77777777" w:rsidR="006903FD" w:rsidRDefault="00736055" w:rsidP="00B73898">
      <w:pPr>
        <w:spacing w:before="120" w:after="120" w:line="240" w:lineRule="auto"/>
        <w:jc w:val="both"/>
        <w:rPr>
          <w:rFonts w:ascii="Times New Roman" w:hAnsi="Times New Roman" w:cs="Times New Roman"/>
          <w:b/>
          <w:bCs/>
          <w:color w:val="00B0F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5</w:t>
      </w:r>
      <w:r w:rsidR="0086067F" w:rsidRPr="00B56B8B">
        <w:rPr>
          <w:rFonts w:ascii="Times New Roman" w:hAnsi="Times New Roman" w:cs="Times New Roman"/>
          <w:b/>
          <w:bCs/>
          <w:color w:val="00B0F0"/>
        </w:rPr>
        <w:t>:</w:t>
      </w:r>
      <w:r w:rsidR="00873589" w:rsidRPr="00B56B8B">
        <w:rPr>
          <w:rFonts w:ascii="Times New Roman" w:hAnsi="Times New Roman" w:cs="Times New Roman"/>
          <w:b/>
          <w:bCs/>
          <w:color w:val="00B0F0"/>
        </w:rPr>
        <w:t xml:space="preserve"> </w:t>
      </w:r>
    </w:p>
    <w:p w14:paraId="5618AD8A" w14:textId="400A4223" w:rsidR="006903FD" w:rsidRPr="006903FD" w:rsidRDefault="00C20A69" w:rsidP="00B73898">
      <w:pPr>
        <w:spacing w:before="120" w:after="120" w:line="240" w:lineRule="auto"/>
        <w:jc w:val="both"/>
        <w:rPr>
          <w:rFonts w:ascii="Times New Roman" w:hAnsi="Times New Roman" w:cs="Times New Roman"/>
          <w:color w:val="0070C0"/>
        </w:rPr>
      </w:pPr>
      <w:r>
        <w:rPr>
          <w:rFonts w:ascii="Times New Roman" w:hAnsi="Times New Roman" w:cs="Times New Roman"/>
          <w:color w:val="0070C0"/>
        </w:rPr>
        <w:t xml:space="preserve">This is definitely important, thank you for your comment. </w:t>
      </w:r>
      <w:r w:rsidR="006903FD" w:rsidRPr="006903FD">
        <w:rPr>
          <w:rFonts w:ascii="Times New Roman" w:hAnsi="Times New Roman" w:cs="Times New Roman"/>
          <w:color w:val="0070C0"/>
        </w:rPr>
        <w:t>We have added additional details about the signal source</w:t>
      </w:r>
      <w:r w:rsidR="006903FD">
        <w:rPr>
          <w:rFonts w:ascii="Times New Roman" w:hAnsi="Times New Roman" w:cs="Times New Roman"/>
          <w:color w:val="0070C0"/>
        </w:rPr>
        <w:t xml:space="preserve">, and how it is measured with the scope. The highlighted </w:t>
      </w:r>
      <w:r>
        <w:rPr>
          <w:rFonts w:ascii="Times New Roman" w:hAnsi="Times New Roman" w:cs="Times New Roman"/>
          <w:color w:val="0070C0"/>
        </w:rPr>
        <w:t>sections have been added, and we also added a figure to better show the ideal and measured signals. The scope is the sensing component, and there is no demodulation done in this work. Details are expanded in Section IV.1 (</w:t>
      </w:r>
      <w:r w:rsidRPr="00C20A69">
        <w:rPr>
          <w:rFonts w:ascii="Times New Roman" w:hAnsi="Times New Roman" w:cs="Times New Roman"/>
          <w:color w:val="0070C0"/>
          <w:highlight w:val="cyan"/>
        </w:rPr>
        <w:t>blue highlighted</w:t>
      </w:r>
      <w:r>
        <w:rPr>
          <w:rFonts w:ascii="Times New Roman" w:hAnsi="Times New Roman" w:cs="Times New Roman"/>
          <w:color w:val="0070C0"/>
        </w:rPr>
        <w:t xml:space="preserve"> sections have been added):</w:t>
      </w:r>
    </w:p>
    <w:p w14:paraId="727B75B3" w14:textId="77777777" w:rsidR="006903FD" w:rsidRDefault="006903FD" w:rsidP="006903FD">
      <w:pPr>
        <w:spacing w:before="120" w:after="120"/>
        <w:ind w:left="720"/>
        <w:jc w:val="both"/>
      </w:pPr>
      <w:bookmarkStart w:id="5" w:name="_Hlk195510323"/>
      <w:r>
        <w:rPr>
          <w:rFonts w:ascii="Times" w:eastAsia="Times" w:hAnsi="Times" w:cs="Times"/>
        </w:rPr>
        <w:t xml:space="preserve">We use a Rohde &amp; Schwarz MXO5 oscilloscope with two waveform generators, as shown in Fig. 3. </w:t>
      </w:r>
      <w:bookmarkStart w:id="6" w:name="_Hlk195510253"/>
      <w:bookmarkEnd w:id="5"/>
      <w:sdt>
        <w:sdtPr>
          <w:rPr>
            <w:highlight w:val="yellow"/>
          </w:rPr>
          <w:tag w:val="goog_rdk_51"/>
          <w:id w:val="481122944"/>
        </w:sdtPr>
        <w:sdtContent>
          <w:sdt>
            <w:sdtPr>
              <w:rPr>
                <w:highlight w:val="cyan"/>
              </w:rPr>
              <w:tag w:val="goog_rdk_52"/>
              <w:id w:val="883455127"/>
            </w:sdtPr>
            <w:sdtContent>
              <w:r w:rsidRPr="00C20A69">
                <w:rPr>
                  <w:highlight w:val="cyan"/>
                </w:rPr>
                <w:t>The f</w:t>
              </w:r>
              <w:r w:rsidRPr="00C20A69">
                <w:rPr>
                  <w:rFonts w:ascii="Times" w:eastAsia="Times" w:hAnsi="Times" w:cs="Times"/>
                  <w:highlight w:val="cyan"/>
                </w:rPr>
                <w:t>unction generators in this scope output predefined waveforms at 625 Msample/s, while its arbitrary waveform generators output user-defined waveforms with rates up to 312.5 Msample/s. We generated a signal sequence using MATLAB and uploaded it to the arbitrary waveform generator. The signal was captured by using one of the input channels (8 channels) with input impedance that can be set to either 50 Ω or 1 MΩ</w:t>
              </w:r>
              <w:ins w:id="7" w:author="Mouad Addad" w:date="2025-04-02T12:09:00Z">
                <w:r w:rsidRPr="00C20A69">
                  <w:rPr>
                    <w:rFonts w:ascii="Times" w:eastAsia="Times" w:hAnsi="Times" w:cs="Times"/>
                    <w:highlight w:val="cyan"/>
                    <w:rPrChange w:id="8" w:author="Mouad Addad" w:date="2025-04-05T13:43:00Z">
                      <w:rPr>
                        <w:rFonts w:ascii="Times" w:eastAsia="Times" w:hAnsi="Times" w:cs="Times"/>
                      </w:rPr>
                    </w:rPrChange>
                  </w:rPr>
                  <w:t>.</w:t>
                </w:r>
              </w:ins>
            </w:sdtContent>
          </w:sdt>
          <w:ins w:id="9" w:author="Mouad Addad" w:date="2025-04-02T12:09:00Z">
            <w:r w:rsidRPr="00C20A69">
              <w:rPr>
                <w:rFonts w:ascii="Times" w:eastAsia="Times" w:hAnsi="Times" w:cs="Times"/>
                <w:highlight w:val="cyan"/>
              </w:rPr>
              <w:t xml:space="preserve"> </w:t>
            </w:r>
          </w:ins>
          <w:r w:rsidRPr="00C20A69">
            <w:rPr>
              <w:rFonts w:ascii="Times" w:eastAsia="Times" w:hAnsi="Times" w:cs="Times"/>
              <w:highlight w:val="cyan"/>
            </w:rPr>
            <w:t>An example of 30 chips of a 25 MHz m-sequence signal are shown in Fig. 3. The theoretical and measured values (using a direct connection between generator and scope) are compared.</w:t>
          </w:r>
        </w:sdtContent>
      </w:sdt>
      <w:bookmarkStart w:id="10" w:name="_heading=h.rku0481lyzg2" w:colFirst="0" w:colLast="0"/>
      <w:bookmarkEnd w:id="6"/>
      <w:bookmarkEnd w:id="10"/>
    </w:p>
    <w:p w14:paraId="055F41F3" w14:textId="77777777" w:rsidR="006903FD" w:rsidRPr="006903FD" w:rsidRDefault="006903FD" w:rsidP="006903FD">
      <w:pPr>
        <w:keepNext/>
        <w:spacing w:before="120" w:after="120"/>
        <w:ind w:left="720"/>
        <w:jc w:val="both"/>
      </w:pPr>
      <w:r w:rsidRPr="006903FD">
        <w:rPr>
          <w:noProof/>
        </w:rPr>
        <w:lastRenderedPageBreak/>
        <w:drawing>
          <wp:inline distT="0" distB="0" distL="0" distR="0" wp14:anchorId="6502F12B" wp14:editId="3CEADA09">
            <wp:extent cx="3297684" cy="1737360"/>
            <wp:effectExtent l="0" t="0" r="0" b="0"/>
            <wp:docPr id="40045483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4834" t="4130" r="7463"/>
                    <a:stretch/>
                  </pic:blipFill>
                  <pic:spPr bwMode="auto">
                    <a:xfrm>
                      <a:off x="0" y="0"/>
                      <a:ext cx="3297684"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3271CCBD" w14:textId="77777777" w:rsidR="006903FD" w:rsidRPr="006903FD" w:rsidRDefault="006903FD" w:rsidP="006903FD">
      <w:pPr>
        <w:pStyle w:val="Caption"/>
        <w:ind w:left="720"/>
        <w:jc w:val="both"/>
        <w:rPr>
          <w:i w:val="0"/>
          <w:iCs w:val="0"/>
          <w:color w:val="auto"/>
        </w:rPr>
      </w:pPr>
      <w:r w:rsidRPr="00C20A69">
        <w:rPr>
          <w:i w:val="0"/>
          <w:iCs w:val="0"/>
          <w:color w:val="auto"/>
          <w:highlight w:val="cyan"/>
        </w:rPr>
        <w:t>Fig 3. First 30 chips of the 25 MHz m-sequence comparing the ideal (theoretical) and measured (generated) time domain values.</w:t>
      </w:r>
    </w:p>
    <w:p w14:paraId="52C830BF" w14:textId="77777777" w:rsidR="006903FD" w:rsidRPr="00384508" w:rsidRDefault="006903FD" w:rsidP="006903FD">
      <w:pPr>
        <w:spacing w:before="120" w:after="120"/>
        <w:ind w:left="720"/>
        <w:jc w:val="both"/>
      </w:pPr>
      <w:r>
        <w:rPr>
          <w:rFonts w:ascii="Times" w:eastAsia="Times" w:hAnsi="Times" w:cs="Times"/>
        </w:rPr>
        <w:t xml:space="preserve">Three RG-58 coaxial cables with characteristic impedance 50Ω are used to form the Y-network. Generator 1 (Gen1) is </w:t>
      </w:r>
      <w:r w:rsidRPr="007D4351">
        <w:rPr>
          <w:rFonts w:ascii="Times" w:eastAsia="Times" w:hAnsi="Times" w:cs="Times"/>
        </w:rPr>
        <w:t xml:space="preserve">connected at A to a 30.5 m cable, which connects at B to a T-junction of 13.7 m and </w:t>
      </w:r>
      <w:r w:rsidRPr="006903FD">
        <w:rPr>
          <w:rFonts w:ascii="Times" w:eastAsia="Times" w:hAnsi="Times" w:cs="Times"/>
        </w:rPr>
        <w:t xml:space="preserve">31.2 m cables. The BNC T-adapter at A also connects channel 1 of the oscilloscope. </w:t>
      </w:r>
      <w:r w:rsidRPr="00C20A69">
        <w:rPr>
          <w:rFonts w:ascii="Times" w:eastAsia="Times" w:hAnsi="Times" w:cs="Times"/>
          <w:highlight w:val="cyan"/>
        </w:rPr>
        <w:t>The signals</w:t>
      </w:r>
      <w:sdt>
        <w:sdtPr>
          <w:rPr>
            <w:highlight w:val="cyan"/>
          </w:rPr>
          <w:tag w:val="goog_rdk_53"/>
          <w:id w:val="-202328940"/>
        </w:sdtPr>
        <w:sdtContent>
          <w:r w:rsidRPr="00C20A69">
            <w:rPr>
              <w:highlight w:val="cyan"/>
            </w:rPr>
            <w:t xml:space="preserve"> </w:t>
          </w:r>
          <w:sdt>
            <w:sdtPr>
              <w:rPr>
                <w:highlight w:val="cyan"/>
              </w:rPr>
              <w:tag w:val="goog_rdk_54"/>
              <w:id w:val="1128587819"/>
            </w:sdtPr>
            <w:sdtContent>
              <w:r w:rsidRPr="00C20A69">
                <w:rPr>
                  <w:highlight w:val="cyan"/>
                </w:rPr>
                <w:t xml:space="preserve">are </w:t>
              </w:r>
              <w:r w:rsidRPr="00C20A69">
                <w:rPr>
                  <w:rFonts w:ascii="Times" w:eastAsia="Times" w:hAnsi="Times" w:cs="Times"/>
                  <w:highlight w:val="cyan"/>
                </w:rPr>
                <w:t>generated based on sequences uploaded from MATLAB. These</w:t>
              </w:r>
            </w:sdtContent>
          </w:sdt>
        </w:sdtContent>
      </w:sdt>
      <w:r w:rsidRPr="00C20A69">
        <w:rPr>
          <w:rFonts w:ascii="Times" w:eastAsia="Times" w:hAnsi="Times" w:cs="Times"/>
          <w:highlight w:val="cyan"/>
        </w:rPr>
        <w:t xml:space="preserve"> are either STDR or SSTDR.</w:t>
      </w:r>
      <w:r w:rsidRPr="006903FD">
        <w:rPr>
          <w:rFonts w:ascii="Times" w:eastAsia="Times" w:hAnsi="Times" w:cs="Times"/>
        </w:rPr>
        <w:t xml:space="preserve"> The STDR is a square wave modulated by a sequence (as in (1), </w:t>
      </w:r>
      <w:r w:rsidRPr="00C20A69">
        <w:rPr>
          <w:rFonts w:ascii="Times" w:eastAsia="Times" w:hAnsi="Times" w:cs="Times"/>
          <w:highlight w:val="cyan"/>
        </w:rPr>
        <w:t>shown in Fig. 3</w:t>
      </w:r>
      <w:r w:rsidRPr="006903FD">
        <w:rPr>
          <w:rFonts w:ascii="Times" w:eastAsia="Times" w:hAnsi="Times" w:cs="Times"/>
        </w:rPr>
        <w:t xml:space="preserve">), and the SSTDR is a sine wave modulated by the STDR signal. The sequences are of length </w:t>
      </w:r>
      <m:oMath>
        <m:r>
          <w:rPr>
            <w:rFonts w:ascii="Cambria Math" w:eastAsia="Cambria Math" w:hAnsi="Cambria Math" w:cs="Cambria Math"/>
          </w:rPr>
          <m:t>N=511</m:t>
        </m:r>
      </m:oMath>
      <w:r w:rsidRPr="006903FD">
        <w:rPr>
          <w:rFonts w:ascii="Times" w:eastAsia="Times" w:hAnsi="Times" w:cs="Times"/>
        </w:rPr>
        <w:t xml:space="preserve"> for </w:t>
      </w:r>
      <w:r w:rsidRPr="006903FD">
        <w:rPr>
          <w:rFonts w:ascii="Times" w:eastAsia="Times" w:hAnsi="Times" w:cs="Times"/>
          <w:i/>
        </w:rPr>
        <w:t>m-</w:t>
      </w:r>
      <w:r w:rsidRPr="006903FD">
        <w:rPr>
          <w:rFonts w:ascii="Times" w:eastAsia="Times" w:hAnsi="Times" w:cs="Times"/>
        </w:rPr>
        <w:t xml:space="preserve"> and Gold sequences, and </w:t>
      </w:r>
      <m:oMath>
        <m:r>
          <w:rPr>
            <w:rFonts w:ascii="Cambria Math" w:eastAsia="Cambria Math" w:hAnsi="Cambria Math" w:cs="Cambria Math"/>
          </w:rPr>
          <m:t>N=512</m:t>
        </m:r>
      </m:oMath>
      <w:r w:rsidRPr="006903FD">
        <w:rPr>
          <w:rFonts w:ascii="Times" w:eastAsia="Times" w:hAnsi="Times" w:cs="Times"/>
        </w:rPr>
        <w:t xml:space="preserve"> for ZCZ sequences. </w:t>
      </w:r>
      <w:sdt>
        <w:sdtPr>
          <w:rPr>
            <w:highlight w:val="cyan"/>
          </w:rPr>
          <w:tag w:val="goog_rdk_55"/>
          <w:id w:val="-353119985"/>
        </w:sdtPr>
        <w:sdtContent>
          <w:r w:rsidRPr="00C20A69">
            <w:rPr>
              <w:rFonts w:ascii="Times" w:eastAsia="Times" w:hAnsi="Times" w:cs="Times"/>
              <w:highlight w:val="cyan"/>
            </w:rPr>
            <w:t>The chip rate is</w:t>
          </w:r>
        </w:sdtContent>
      </w:sdt>
      <w:sdt>
        <w:sdtPr>
          <w:rPr>
            <w:highlight w:val="cyan"/>
          </w:rPr>
          <w:tag w:val="goog_rdk_56"/>
          <w:id w:val="-2022764432"/>
        </w:sdtPr>
        <w:sdtContent>
          <w:r w:rsidRPr="00C20A69">
            <w:rPr>
              <w:rFonts w:ascii="Times" w:eastAsia="Times" w:hAnsi="Times" w:cs="Times"/>
              <w:i/>
              <w:highlight w:val="cyan"/>
            </w:rPr>
            <w:t xml:space="preserve"> </w:t>
          </w:r>
        </w:sdtContent>
      </w:sdt>
      <m:oMath>
        <m:r>
          <w:rPr>
            <w:rFonts w:ascii="Cambria Math" w:eastAsia="Cambria Math" w:hAnsi="Cambria Math" w:cs="Cambria Math"/>
            <w:highlight w:val="cyan"/>
          </w:rPr>
          <m:t>25 MHz,</m:t>
        </m:r>
      </m:oMath>
      <w:sdt>
        <w:sdtPr>
          <w:rPr>
            <w:highlight w:val="cyan"/>
          </w:rPr>
          <w:tag w:val="goog_rdk_57"/>
          <w:id w:val="-598566196"/>
        </w:sdtPr>
        <w:sdtContent>
          <w:r w:rsidRPr="00C20A69">
            <w:rPr>
              <w:rFonts w:ascii="Times" w:eastAsia="Times" w:hAnsi="Times" w:cs="Times"/>
              <w:highlight w:val="cyan"/>
            </w:rPr>
            <w:t xml:space="preserve"> giving a chip duration of </w:t>
          </w:r>
        </w:sdtContent>
      </w:sdt>
      <m:oMath>
        <m:sSub>
          <m:sSubPr>
            <m:ctrlPr>
              <w:rPr>
                <w:rFonts w:ascii="Cambria Math" w:eastAsia="Cambria Math" w:hAnsi="Cambria Math" w:cs="Cambria Math"/>
                <w:highlight w:val="cyan"/>
              </w:rPr>
            </m:ctrlPr>
          </m:sSubPr>
          <m:e>
            <m:r>
              <w:rPr>
                <w:rFonts w:ascii="Cambria Math" w:eastAsia="Cambria Math" w:hAnsi="Cambria Math" w:cs="Cambria Math"/>
                <w:highlight w:val="cyan"/>
              </w:rPr>
              <m:t>T</m:t>
            </m:r>
          </m:e>
          <m:sub>
            <m:r>
              <w:rPr>
                <w:rFonts w:ascii="Cambria Math" w:eastAsia="Cambria Math" w:hAnsi="Cambria Math" w:cs="Cambria Math"/>
                <w:highlight w:val="cyan"/>
              </w:rPr>
              <m:t>c</m:t>
            </m:r>
          </m:sub>
        </m:sSub>
        <m:r>
          <w:rPr>
            <w:rFonts w:ascii="Cambria Math" w:eastAsia="Cambria Math" w:hAnsi="Cambria Math" w:cs="Cambria Math"/>
            <w:highlight w:val="cyan"/>
          </w:rPr>
          <m:t>=40 ns</m:t>
        </m:r>
      </m:oMath>
      <w:sdt>
        <w:sdtPr>
          <w:rPr>
            <w:highlight w:val="cyan"/>
          </w:rPr>
          <w:tag w:val="goog_rdk_58"/>
          <w:id w:val="1166975095"/>
        </w:sdtPr>
        <w:sdtContent>
          <w:r w:rsidRPr="00C20A69">
            <w:rPr>
              <w:rFonts w:ascii="Times" w:eastAsia="Times" w:hAnsi="Times" w:cs="Times"/>
              <w:highlight w:val="cyan"/>
            </w:rPr>
            <w:t>.</w:t>
          </w:r>
        </w:sdtContent>
      </w:sdt>
      <w:r w:rsidRPr="006903FD">
        <w:rPr>
          <w:rFonts w:ascii="Times" w:eastAsia="Times" w:hAnsi="Times" w:cs="Times"/>
        </w:rPr>
        <w:t xml:space="preserve"> The sequence is up-sampled by a factor </w:t>
      </w:r>
      <w:r w:rsidRPr="007D4351">
        <w:rPr>
          <w:rFonts w:ascii="Times" w:eastAsia="Times" w:hAnsi="Times" w:cs="Times"/>
        </w:rPr>
        <w:t xml:space="preserve">of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s</m:t>
            </m:r>
          </m:sub>
        </m:sSub>
        <m:r>
          <w:rPr>
            <w:rFonts w:ascii="Cambria Math" w:eastAsia="Cambria Math" w:hAnsi="Cambria Math" w:cs="Cambria Math"/>
          </w:rPr>
          <m:t>=10,</m:t>
        </m:r>
      </m:oMath>
      <w:r w:rsidRPr="007D4351">
        <w:rPr>
          <w:rFonts w:ascii="Times" w:eastAsia="Times" w:hAnsi="Times" w:cs="Times"/>
        </w:rPr>
        <w:t xml:space="preserve"> so the </w:t>
      </w:r>
      <w:r w:rsidRPr="006903FD">
        <w:rPr>
          <w:rFonts w:ascii="Times" w:eastAsia="Times" w:hAnsi="Times" w:cs="Times"/>
        </w:rPr>
        <w:t xml:space="preserve">sample rate is </w:t>
      </w:r>
      <m:oMath>
        <m:r>
          <w:rPr>
            <w:rFonts w:ascii="Cambria Math" w:eastAsia="Cambria Math" w:hAnsi="Cambria Math" w:cs="Cambria Math"/>
          </w:rPr>
          <m:t>250 MHz</m:t>
        </m:r>
      </m:oMath>
      <w:r w:rsidRPr="006903FD">
        <w:rPr>
          <w:rFonts w:ascii="Times" w:eastAsia="Times" w:hAnsi="Times" w:cs="Times"/>
          <w:i/>
        </w:rPr>
        <w:t>.</w:t>
      </w:r>
      <w:r w:rsidRPr="006903FD">
        <w:rPr>
          <w:rFonts w:ascii="Times" w:eastAsia="Times" w:hAnsi="Times" w:cs="Times"/>
        </w:rPr>
        <w:t xml:space="preserve"> The highest sampling rate available for this generator is slightly above </w:t>
      </w:r>
      <m:oMath>
        <m:r>
          <w:rPr>
            <w:rFonts w:ascii="Cambria Math" w:eastAsia="Cambria Math" w:hAnsi="Cambria Math" w:cs="Cambria Math"/>
          </w:rPr>
          <m:t>300 MHz</m:t>
        </m:r>
      </m:oMath>
      <w:r w:rsidRPr="006903FD">
        <w:rPr>
          <w:rFonts w:ascii="Times" w:eastAsia="Times" w:hAnsi="Times" w:cs="Times"/>
        </w:rPr>
        <w:t>.</w:t>
      </w:r>
      <w:sdt>
        <w:sdtPr>
          <w:tag w:val="goog_rdk_59"/>
          <w:id w:val="1041624488"/>
        </w:sdtPr>
        <w:sdtContent>
          <w:r w:rsidRPr="006903FD">
            <w:rPr>
              <w:rFonts w:ascii="Times" w:eastAsia="Times" w:hAnsi="Times" w:cs="Times"/>
            </w:rPr>
            <w:t xml:space="preserve"> </w:t>
          </w:r>
          <w:bookmarkStart w:id="11" w:name="_Hlk195510387"/>
          <w:sdt>
            <w:sdtPr>
              <w:rPr>
                <w:highlight w:val="yellow"/>
              </w:rPr>
              <w:tag w:val="goog_rdk_60"/>
              <w:id w:val="352154689"/>
            </w:sdtPr>
            <w:sdtContent>
              <w:r w:rsidRPr="006903FD">
                <w:rPr>
                  <w:rFonts w:ascii="Times" w:eastAsia="Times" w:hAnsi="Times" w:cs="Times"/>
                  <w:highlight w:val="cyan"/>
                </w:rPr>
                <w:t>The reflected signals come back to the scope through the T-junction at A. Then the signals are downloaded and processed (cross-correlated with the incident signal) using MATLAB.</w:t>
              </w:r>
            </w:sdtContent>
          </w:sdt>
          <w:bookmarkEnd w:id="11"/>
          <w:r w:rsidRPr="006903FD">
            <w:rPr>
              <w:rFonts w:ascii="Times" w:eastAsia="Times" w:hAnsi="Times" w:cs="Times"/>
            </w:rPr>
            <w:t xml:space="preserve"> </w:t>
          </w:r>
        </w:sdtContent>
      </w:sdt>
    </w:p>
    <w:p w14:paraId="7BBD76DA" w14:textId="23E20763"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#2 Comment #6: </w:t>
      </w:r>
    </w:p>
    <w:p w14:paraId="7CB4A25A" w14:textId="3E6110B8" w:rsidR="006F38CC" w:rsidRDefault="006F38CC" w:rsidP="006F38CC">
      <w:pPr>
        <w:autoSpaceDE w:val="0"/>
        <w:autoSpaceDN w:val="0"/>
        <w:adjustRightInd w:val="0"/>
        <w:spacing w:after="0" w:line="276" w:lineRule="auto"/>
        <w:jc w:val="both"/>
        <w:rPr>
          <w:rFonts w:ascii="Times New Roman" w:hAnsi="Times New Roman" w:cs="Times New Roman"/>
          <w:color w:val="FF0000"/>
          <w:kern w:val="0"/>
        </w:rPr>
      </w:pPr>
      <w:r w:rsidRPr="00906C65">
        <w:rPr>
          <w:rFonts w:ascii="Times New Roman" w:hAnsi="Times New Roman" w:cs="Times New Roman"/>
          <w:color w:val="FF0000"/>
          <w:kern w:val="0"/>
        </w:rPr>
        <w:t>Include a comparative table that lists and compares the proposed method with other related work.</w:t>
      </w:r>
    </w:p>
    <w:p w14:paraId="04525121" w14:textId="2A2BC19D" w:rsidR="00937E00" w:rsidRDefault="00736055" w:rsidP="0086067F">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#2 Comment #</w:t>
      </w:r>
      <w:r>
        <w:rPr>
          <w:rFonts w:ascii="Times New Roman" w:hAnsi="Times New Roman" w:cs="Times New Roman"/>
          <w:b/>
          <w:bCs/>
          <w:color w:val="0070C0"/>
        </w:rPr>
        <w:t>6</w:t>
      </w:r>
      <w:r w:rsidR="0086067F">
        <w:rPr>
          <w:rFonts w:ascii="Times New Roman" w:hAnsi="Times New Roman" w:cs="Times New Roman"/>
          <w:b/>
          <w:bCs/>
          <w:color w:val="0070C0"/>
        </w:rPr>
        <w:t xml:space="preserve">: </w:t>
      </w:r>
      <w:r w:rsidR="00937E00" w:rsidRPr="00937E00">
        <w:rPr>
          <w:rFonts w:ascii="Times New Roman" w:hAnsi="Times New Roman" w:cs="Times New Roman"/>
          <w:color w:val="0070C0"/>
        </w:rPr>
        <w:t>We have added additional review of algorithms used to evaluate the reflectometry data:</w:t>
      </w:r>
    </w:p>
    <w:p w14:paraId="5E499C3D" w14:textId="77777777" w:rsidR="00937E00" w:rsidRDefault="00937E00" w:rsidP="00937E00">
      <w:pPr>
        <w:spacing w:after="120"/>
        <w:ind w:left="720"/>
        <w:jc w:val="both"/>
        <w:rPr>
          <w:rFonts w:ascii="Times" w:eastAsia="Times" w:hAnsi="Times" w:cs="Times"/>
        </w:rPr>
      </w:pPr>
      <w:r w:rsidRPr="00801FAC">
        <w:rPr>
          <w:rFonts w:ascii="Times" w:eastAsia="Times" w:hAnsi="Times" w:cs="Times"/>
          <w:highlight w:val="cyan"/>
        </w:rPr>
        <w:t xml:space="preserve">Many algorithms have been developed </w:t>
      </w:r>
      <w:r>
        <w:rPr>
          <w:rFonts w:ascii="Times" w:eastAsia="Times" w:hAnsi="Times" w:cs="Times"/>
          <w:highlight w:val="cyan"/>
        </w:rPr>
        <w:t xml:space="preserve">for network evaluation with reflectometry </w:t>
      </w:r>
      <w:r w:rsidRPr="00801FAC">
        <w:rPr>
          <w:rFonts w:ascii="Times" w:eastAsia="Times" w:hAnsi="Times" w:cs="Times"/>
          <w:highlight w:val="cyan"/>
        </w:rPr>
        <w:t xml:space="preserve">including the Greedy algorithm </w:t>
      </w:r>
      <w:r w:rsidRPr="00801FAC">
        <w:rPr>
          <w:rFonts w:ascii="Times" w:eastAsia="Times" w:hAnsi="Times" w:cs="Times"/>
          <w:highlight w:val="cyan"/>
        </w:rPr>
        <w:fldChar w:fldCharType="begin"/>
      </w:r>
      <w:r w:rsidRPr="00801FAC">
        <w:rPr>
          <w:rFonts w:ascii="Times" w:eastAsia="Times" w:hAnsi="Times" w:cs="Times"/>
          <w:highlight w:val="cyan"/>
        </w:rPr>
        <w:instrText xml:space="preserve"> ADDIN ZOTERO_ITEM CSL_CITATION {"citationID":"oHT0iJbt","properties":{"formattedCitation":"[5]","plainCitation":"[5]","noteIndex":0},"citationItems":[{"id":3676,"uris":["http://zotero.org/groups/2827401/items/DBRRN5RM"],"itemData":{"id":3676,"type":"paper-conference","abstract":"In order to quickly and accurately detect the health condition of network cables in complex avionics systems, this paper proposes a greedy algorithm-based fault diagnosis method for a network cable of Avionics systems. This paper designs a semi-physical model test system based on Ethernet communication, which can be divided into two parts such as software control and hardware implementation. The results of the semi-physical model test show that the fast test step using Ethernet communication and greedy algorithm can quickly and accurately determine the health condition of the cables in the AFDX network cable test model. It is expected that the diagnosis and test method for the complex network is meaningful to improve the reliability of avionics system.","container-title":"2022 IEEE International Conference on Sensing, Diagnostics, Prognostics, and Control ( SDPC)","DOI":"10.1109/SDPC55702.2022.9915971","event-title":"2022 IEEE International Conference on Sensing, Diagnostics, Prognostics, and Control ( SDPC)","page":"393-398","source":"IEEE Xplore","title":"A Greedy Algorithm-based Cable Fault Diagnosis Method for Avionics Systems","author":[{"family":"Zhou","given":"Zhenwei"},{"family":"Li","given":"Tong"},{"family":"He","given":"Shilie"},{"family":"Liu","given":"Junbin"},{"family":"Meng","given":"Linghui"},{"family":"Lu","given":"Guanlan"}],"issued":{"date-parts":[["2022",8]]}}}],"schema":"https://github.com/citation-style-language/schema/raw/master/csl-citation.json"} </w:instrText>
      </w:r>
      <w:r w:rsidRPr="00801FAC">
        <w:rPr>
          <w:rFonts w:ascii="Times" w:eastAsia="Times" w:hAnsi="Times" w:cs="Times"/>
          <w:highlight w:val="cyan"/>
        </w:rPr>
        <w:fldChar w:fldCharType="separate"/>
      </w:r>
      <w:r w:rsidRPr="00801FAC">
        <w:rPr>
          <w:rFonts w:ascii="Times" w:eastAsia="Times" w:hAnsi="Times" w:cs="Times"/>
          <w:sz w:val="20"/>
          <w:highlight w:val="cyan"/>
        </w:rPr>
        <w:t>[5]</w:t>
      </w:r>
      <w:r w:rsidRPr="00801FAC">
        <w:rPr>
          <w:rFonts w:ascii="Times" w:eastAsia="Times" w:hAnsi="Times" w:cs="Times"/>
          <w:highlight w:val="cyan"/>
        </w:rPr>
        <w:fldChar w:fldCharType="end"/>
      </w:r>
      <w:r w:rsidRPr="00801FAC">
        <w:rPr>
          <w:rFonts w:ascii="Times" w:eastAsia="Times" w:hAnsi="Times" w:cs="Times"/>
          <w:highlight w:val="cyan"/>
        </w:rPr>
        <w:t xml:space="preserve">, iterative calculations </w:t>
      </w:r>
      <w:r w:rsidRPr="00801FAC">
        <w:rPr>
          <w:rFonts w:ascii="Times" w:eastAsia="Times" w:hAnsi="Times" w:cs="Times"/>
          <w:highlight w:val="cyan"/>
        </w:rPr>
        <w:fldChar w:fldCharType="begin"/>
      </w:r>
      <w:r w:rsidRPr="00801FAC">
        <w:rPr>
          <w:rFonts w:ascii="Times" w:eastAsia="Times" w:hAnsi="Times" w:cs="Times"/>
          <w:highlight w:val="cyan"/>
        </w:rPr>
        <w:instrText xml:space="preserve"> ADDIN ZOTERO_ITEM CSL_CITATION {"citationID":"RKbN6ECl","properties":{"formattedCitation":"[3], [6]","plainCitation":"[3], [6]","noteIndex":0},"citationItems":[{"id":904,"uris":["http://zotero.org/users/4795485/items/SELUNBDU"],"itemData":{"id":904,"type":"article-journal","container-title":"Applied Computational Electromagnetics Society Journal","issue":"2","page":"143","title":"Modeling and simulation of branched wiring networks","volume":"23","author":[{"family":"Lo","given":"Chet"},{"family":"Furse","given":"Cynthia"}],"issued":{"date-parts":[["2008"]]}}},{"id":905,"uris":["http://zotero.org/users/4795485/items/QTXJH6P4"],"itemData":{"id":905,"type":"paper-conference","event-place":"Palm Springs, CA","event-title":"Joint FAA/DoD/NASA Conference on Aging Aircraft","publisher-place":"Palm Springs, CA","title":"Detection and Mapping of Branched Wiring Networks from Reflectometry Responses","author":[{"family":"Lo","given":"Chet"},{"family":"Nagoti","given":"Kedarnath"},{"family":"Mahoney","given":"Arthur W."},{"family":"Chung","given":"Youchung"},{"family":"Furse","given":"Cynthia"}],"issued":{"date-parts":[["2005",2,31]]}}}],"schema":"https://github.com/citation-style-language/schema/raw/master/csl-citation.json"} </w:instrText>
      </w:r>
      <w:r w:rsidRPr="00801FAC">
        <w:rPr>
          <w:rFonts w:ascii="Times" w:eastAsia="Times" w:hAnsi="Times" w:cs="Times"/>
          <w:highlight w:val="cyan"/>
        </w:rPr>
        <w:fldChar w:fldCharType="separate"/>
      </w:r>
      <w:r w:rsidRPr="00801FAC">
        <w:rPr>
          <w:rFonts w:ascii="Times" w:eastAsia="Times" w:hAnsi="Times" w:cs="Times"/>
          <w:sz w:val="20"/>
          <w:highlight w:val="cyan"/>
        </w:rPr>
        <w:t>[3], [6]</w:t>
      </w:r>
      <w:r w:rsidRPr="00801FAC">
        <w:rPr>
          <w:rFonts w:ascii="Times" w:eastAsia="Times" w:hAnsi="Times" w:cs="Times"/>
          <w:highlight w:val="cyan"/>
        </w:rPr>
        <w:fldChar w:fldCharType="end"/>
      </w:r>
      <w:r w:rsidRPr="00801FAC">
        <w:rPr>
          <w:rFonts w:ascii="Times" w:eastAsia="Times" w:hAnsi="Times" w:cs="Times"/>
          <w:highlight w:val="cyan"/>
        </w:rPr>
        <w:t xml:space="preserve">, reverse image searching </w:t>
      </w:r>
      <w:r w:rsidRPr="0098709E">
        <w:rPr>
          <w:rFonts w:ascii="Times" w:eastAsia="Times" w:hAnsi="Times" w:cs="Times"/>
          <w:highlight w:val="cyan"/>
        </w:rPr>
        <w:fldChar w:fldCharType="begin"/>
      </w:r>
      <w:r w:rsidRPr="0098709E">
        <w:rPr>
          <w:rFonts w:ascii="Times" w:eastAsia="Times" w:hAnsi="Times" w:cs="Times"/>
          <w:highlight w:val="cyan"/>
        </w:rPr>
        <w:instrText xml:space="preserve"> ADDIN ZOTERO_ITEM CSL_CITATION {"citationID":"kJcl6UoQ","properties":{"formattedCitation":"[7]","plainCitation":"[7]","noteIndex":0},"citationItems":[{"id":3675,"uris":["http://zotero.org/groups/2827401/items/ZV6CVTK4"],"itemData":{"id":3675,"type":"paper-conference","abstract":"For the branched wire network, the identification and location of ground fault are difficult when implementing the reflectometry method since multiple reflections can be from different branches and reflected signal peaks can overlap with each other. In this paper, a novel branched network ground fault location method using the time-frequency domain reflection (TFDR) method and reverse image search is proposed and tested through simulation and experiment. The proposed method is tested using Y-shape branched network. A ground fault scenario database is built using simulation and the experimental ground fault Wigner-Ville distribution figure is compared with the database to find the most similar figure. Experimental results on two fault scenarios demonstrate the effectiveness of the proposed methods.","container-title":"2022 IEEE Energy Conversion Congress and Exposition (ECCE)","DOI":"10.1109/ECCE50734.2022.9947616","event-title":"2022 IEEE Energy Conversion Congress and Exposition (ECCE)","note":"ISSN: 2329-3748","page":"1-6","source":"IEEE Xplore","title":"Ground Fault Localization of Branched Wire Network using Reverse Image Search","author":[{"family":"Liu","given":"Xiaoyan"},{"family":"Qiu","given":"Maohang"},{"family":"Wei","given":"Mengxuan"},{"family":"Cao","given":"Dong"}],"issued":{"date-parts":[["2022",10]]}}}],"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[7]</w:t>
      </w:r>
      <w:r w:rsidRPr="0098709E">
        <w:rPr>
          <w:rFonts w:ascii="Times" w:eastAsia="Times" w:hAnsi="Times" w:cs="Times"/>
          <w:highlight w:val="cyan"/>
        </w:rPr>
        <w:fldChar w:fldCharType="end"/>
      </w:r>
      <w:r w:rsidRPr="0098709E">
        <w:rPr>
          <w:rFonts w:ascii="Times" w:eastAsia="Times" w:hAnsi="Times" w:cs="Times"/>
          <w:highlight w:val="cyan"/>
        </w:rPr>
        <w:t xml:space="preserve">, removing the pulses from nodes </w:t>
      </w:r>
      <w:r w:rsidRPr="0098709E">
        <w:rPr>
          <w:rFonts w:ascii="Times" w:eastAsia="Times" w:hAnsi="Times" w:cs="Times"/>
          <w:highlight w:val="cyan"/>
        </w:rPr>
        <w:fldChar w:fldCharType="begin"/>
      </w:r>
      <w:r w:rsidRPr="0098709E">
        <w:rPr>
          <w:rFonts w:ascii="Times" w:eastAsia="Times" w:hAnsi="Times" w:cs="Times"/>
          <w:highlight w:val="cyan"/>
        </w:rPr>
        <w:instrText xml:space="preserve"> ADDIN ZOTERO_ITEM CSL_CITATION {"citationID":"4CRk6Xa0","properties":{"formattedCitation":"[8]","plainCitation":"[8]","noteIndex":0},"citationItems":[{"id":5873,"uris":["http://zotero.org/groups/2827401/items/9CR9NURM"],"itemData":{"id":5873,"type":"paper-conference","abstract":"Since the sequence time domain reflection can reduce the influence of background noise by cross-correlating the transmitted and reflected pulses, our motivation lies in its use for anomaly detection in bus networks. The problems here are that not only is the pulse amplitude reduced when traveling over a node in a bus network, but also the reflected pulse modulated by M-sequence from the node causes a reduction in detection sensitivity. Therefore, by making the pulse cross-correlated with the transmitted pulse not just a reflected pulse but the difference between the reflected pulses during normal and anomaly statuses, the effect of reflected pulses generated at the nodes can be removed and the sensitivity of anomaly detection can be improved. When a 20 pF capacitive anomaly exists on a line with a characteristic impedance of 120 Ømega, applying the method with a series length K=63 and a symbol length T_\\mathrmc=10 ns of sinusoidal pulses, the anomaly detection sensitivity after the second node improved from 0.10 to 0.53 without background noise. Furthermore, it was found that the anomaly detection sensitivity could be improved even in the presence of additive white Gaussian noise.","container-title":"2024 IEEE Joint International Symposium on Electromagnetic Compatibility, Signal &amp; Power Integrity: EMC Japan / Asia-Pacific International Symposium on Electromagnetic Compatibility (EMC Japan/APEMC Okinawa)","DOI":"10.23919/EMCJapan/APEMCOkinaw58965.2024.10585058","event-title":"2024 IEEE Joint International Symposium on Electromagnetic Compatibility, Signal &amp; Power Integrity: EMC Japan / Asia-Pacific International Symposium on Electromagnetic Compatibility (EMC Japan/APEMC Okinawa)","note":"ISSN: 2640-7469","page":"225-228","source":"IEEE Xplore","title":"Detection Sensitivity Improvement in Sequence Time Domain Reflectometry by Removing Pulse Reflected at Nodes in Bus Network","URL":"https://ieeexplore.ieee.org/document/10585058/?arnumber=10585058","author":[{"family":"Kakiuchi","given":"Takashi"},{"family":"Iokibe","given":"Kengo"},{"family":"Toyota","given":"Yoshitaka"}],"accessed":{"date-parts":[["2025",2,19]]},"issued":{"date-parts":[["2024",5]]}}}],"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[8]</w:t>
      </w:r>
      <w:r w:rsidRPr="0098709E">
        <w:rPr>
          <w:rFonts w:ascii="Times" w:eastAsia="Times" w:hAnsi="Times" w:cs="Times"/>
          <w:highlight w:val="cyan"/>
        </w:rPr>
        <w:fldChar w:fldCharType="end"/>
      </w:r>
      <w:r w:rsidRPr="0098709E">
        <w:rPr>
          <w:rFonts w:ascii="Times" w:eastAsia="Times" w:hAnsi="Times" w:cs="Times"/>
          <w:highlight w:val="cyan"/>
        </w:rPr>
        <w:t xml:space="preserve">, selective averaging </w:t>
      </w:r>
      <w:r w:rsidRPr="0098709E">
        <w:rPr>
          <w:rFonts w:ascii="Times" w:eastAsia="Times" w:hAnsi="Times" w:cs="Times"/>
          <w:highlight w:val="cyan"/>
        </w:rPr>
        <w:fldChar w:fldCharType="begin"/>
      </w:r>
      <w:r w:rsidRPr="0098709E">
        <w:rPr>
          <w:rFonts w:ascii="Times" w:eastAsia="Times" w:hAnsi="Times" w:cs="Times"/>
          <w:highlight w:val="cyan"/>
        </w:rPr>
        <w:instrText xml:space="preserve"> ADDIN ZOTERO_ITEM CSL_CITATION {"citationID":"KXlvZzel","properties":{"formattedCitation":"[2]","plainCitation":"[2]","noteIndex":0},"citationItems":[{"id":5760,"uris":["http://zotero.org/groups/2827401/items/6VZAQUIA","http://zotero.org/groups/2827401/items/L6NRFJ8I"],"itemData":{"id":5760,"type":"article-journal","container-title":"IEEE sensors journal","issue":"2","note":"ISBN: 1530-437X\npublisher: IEEE","page":"300-310","title":"Distributed reflectometry method for wire fault location using selective average","volume":"10","author":[{"family":"Lelong","given":"Adrien"},{"family":"Sommervogel","given":"Laurent"},{"family":"Ravot","given":"Nicolas"},{"family":"Carrion","given":"Marc Olivas"}],"issued":{"date-parts":[["2009"]]}}}],"schema":"https://github.com/citation-style-language/schema/raw/master/csl-citation.json"}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[2]</w:t>
      </w:r>
      <w:r w:rsidRPr="0098709E">
        <w:rPr>
          <w:rFonts w:ascii="Times" w:eastAsia="Times" w:hAnsi="Times" w:cs="Times"/>
          <w:highlight w:val="cyan"/>
        </w:rPr>
        <w:fldChar w:fldCharType="end"/>
      </w:r>
      <w:r w:rsidRPr="0098709E">
        <w:rPr>
          <w:rFonts w:ascii="Times" w:eastAsia="Times" w:hAnsi="Times" w:cs="Times"/>
          <w:highlight w:val="cyan"/>
        </w:rPr>
        <w:t xml:space="preserve">, wavelet transforms </w:t>
      </w:r>
      <w:r w:rsidRPr="0098709E">
        <w:rPr>
          <w:rFonts w:ascii="Times" w:eastAsia="Times" w:hAnsi="Times" w:cs="Times"/>
          <w:highlight w:val="cyan"/>
        </w:rPr>
        <w:fldChar w:fldCharType="begin"/>
      </w:r>
      <w:r w:rsidRPr="0098709E">
        <w:rPr>
          <w:rFonts w:ascii="Times" w:eastAsia="Times" w:hAnsi="Times" w:cs="Times"/>
          <w:highlight w:val="cyan"/>
        </w:rPr>
        <w:instrText xml:space="preserve"> ADDIN ZOTERO_ITEM CSL_CITATION {"citationID":"RFyvPxHZ","properties":{"formattedCitation":"[9], [10]","plainCitation":"[9], [10]","noteIndex":0},"citationItems":[{"id":5993,"uris":["http://zotero.org/groups/2827401/items/5GK5FPKJ"],"itemData":{"id":5993,"type":"article-journal","abstract":"This paper proposes a multiple inductive coupler chirp reflectometry system with multiple resolutions that can determine fault direction, and localize fault is proposed to apply the live target cable. The multiple resolution method enables us to detect and localize the faults, regardless of their location. Time delay information from multiple couplers, which is derived from the time-frequency cross correlation, indicates the fault direction and fault distance, even in cable branched network. The multiple inductive couplers system is proposed to obtain the velocity of propagation and fault direction in cable branch. Using the overcomplete wavelet transform, the signal restoration process can be carried out under signal distortion due to the propagation characteristics of the inductive coupler and target cable. In addition, combining notch filtering techniques and chirp reflectometry method is proposed to cancel 60-Hz harmonic noise, which is acquired from the actual substation. Through the experiments, impedance discontinuity localization and direction determination performance of the proposed method and the adaptability of the proposed method in live cable under harmonic noise by comparing with the existing method were verified.","container-title":"IEEE Transactions on Instrumentation and Measurement","DOI":"10.1109/TIM.2017.2700178","ISSN":"1557-9662","issue":"10","page":"2606-2614","source":"IEEE Xplore","title":"Multiple Chirp Reflectometry for Determination of Fault Direction and Localization in Live Branched Network Cables","volume":"66","author":[{"family":"Chang","given":"Seung Jin"},{"family":"Park","given":"Jin Bae"}],"issued":{"date-parts":[["2017",10]]}}},{"id":5998,"uris":["http://zotero.org/groups/2827401/items/9L636NUP"],"itemData":{"id":5998,"type":"article-journal","abstract":"The blind spot has been an important issue for fault location/diagnosis methods, especially reflectometry. In this paper, a time domain reflectometry (TDR) based on a multi-level wavelet analysis is proposed to accurately localize a fault within a blind spot. The proposed method consists of a parallel fault scanning process which depends on the wavelet decomposition level, (1) time cross-correlation and (2) coefficient feature-based pattern matching. To locate a fault within a wire, the pattern of the TDR reference signal is decomposed to an approximation (low pass) and a detail (high pass) coefficient through a wavelet multi-level analysis. For the low-level wavelet decomposition, the smoothing spline fitted decomposed signal is cross-correlated to detect possible fault locations by comparing the reference signal and the reflected signal. For high-level wavelet decomposed data points, coefficient features are matched to specify the exact location of the fault. In fault scenarios using automotive wires, the experimental results of the fault location and velocity of propagation estimation demonstrates the effectiveness of the proposed method.","container-title":"IEEE Sensors Journal","DOI":"10.1109/JSEN.2020.3035754","ISSN":"1558-1748","issue":"4","page":"5102-5110","source":"IEEE Xplore","title":"A Method of Fault Localization Within the Blind Spot Using the Hybridization Between TDR and Wavelet Transform","volume":"21","author":[{"family":"Lee","given":"Chun-Kwon"},{"family":"Chang","given":"Seung Jin"}],"issued":{"date-parts":[["2021",2]]}}}],"schema":"https://github.com/citation-style-language/schema/raw/master/csl-citation.json"}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[9], [10]</w:t>
      </w:r>
      <w:r w:rsidRPr="0098709E">
        <w:rPr>
          <w:rFonts w:ascii="Times" w:eastAsia="Times" w:hAnsi="Times" w:cs="Times"/>
          <w:highlight w:val="cyan"/>
        </w:rPr>
        <w:fldChar w:fldCharType="end"/>
      </w:r>
      <w:r w:rsidRPr="0098709E">
        <w:rPr>
          <w:rFonts w:ascii="Times" w:eastAsia="Times" w:hAnsi="Times" w:cs="Times"/>
          <w:highlight w:val="cyan"/>
        </w:rPr>
        <w:t xml:space="preserve">, support vector machines </w:t>
      </w:r>
      <w:r w:rsidRPr="0098709E">
        <w:rPr>
          <w:rFonts w:ascii="Times" w:eastAsia="Times" w:hAnsi="Times" w:cs="Times"/>
          <w:highlight w:val="cyan"/>
        </w:rPr>
        <w:fldChar w:fldCharType="begin"/>
      </w:r>
      <w:r w:rsidRPr="0098709E">
        <w:rPr>
          <w:rFonts w:ascii="Times" w:eastAsia="Times" w:hAnsi="Times" w:cs="Times"/>
          <w:highlight w:val="cyan"/>
        </w:rPr>
        <w:instrText xml:space="preserve"> ADDIN ZOTERO_ITEM CSL_CITATION {"citationID":"04UgojqD","properties":{"formattedCitation":"[11]","plainCitation":"[11]","noteIndex":0},"citationItems":[{"id":5994,"uris":["http://zotero.org/groups/2827401/items/V8YJDWA9"],"itemData":{"id":5994,"type":"article-journal","container-title":"Progress In Electromagnetics Research","note":"ISBN: 1070-4698\npublisher: EMW Publishing","page":"457-478","title":"Reconstruction of faulty cable network using time-domain reflectometry","volume":"136","author":[{"family":"Zhang","given":"Xiaolong"},{"family":"Zhang","given":"Minming"},{"family":"Liu","given":"Deming"}],"issued":{"date-parts":[["2013"]]}}}],"schema":"https://github.com/citation-style-language/schema/raw/master/csl-citation.json"}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[11]</w:t>
      </w:r>
      <w:r w:rsidRPr="0098709E">
        <w:rPr>
          <w:rFonts w:ascii="Times" w:eastAsia="Times" w:hAnsi="Times" w:cs="Times"/>
          <w:highlight w:val="cyan"/>
        </w:rPr>
        <w:fldChar w:fldCharType="end"/>
      </w:r>
      <w:r w:rsidRPr="0098709E">
        <w:rPr>
          <w:rFonts w:ascii="Times" w:eastAsia="Times" w:hAnsi="Times" w:cs="Times"/>
          <w:highlight w:val="cyan"/>
        </w:rPr>
        <w:t xml:space="preserve">, </w:t>
      </w:r>
      <w:r>
        <w:rPr>
          <w:rFonts w:ascii="Times" w:eastAsia="Times" w:hAnsi="Times" w:cs="Times"/>
          <w:highlight w:val="cyan"/>
        </w:rPr>
        <w:t xml:space="preserve">sensor fusion </w:t>
      </w:r>
      <w:r>
        <w:rPr>
          <w:rFonts w:ascii="Times" w:eastAsia="Times" w:hAnsi="Times" w:cs="Times"/>
          <w:highlight w:val="cyan"/>
        </w:rPr>
        <w:fldChar w:fldCharType="begin"/>
      </w:r>
      <w:r>
        <w:rPr>
          <w:rFonts w:ascii="Times" w:eastAsia="Times" w:hAnsi="Times" w:cs="Times"/>
          <w:highlight w:val="cyan"/>
        </w:rPr>
        <w:instrText xml:space="preserve"> ADDIN ZOTERO_ITEM CSL_CITATION {"citationID":"M4Kmo9xj","properties":{"formattedCitation":"[12]","plainCitation":"[12]","noteIndex":0},"citationItems":[{"id":1191,"uris":["http://zotero.org/users/4795485/items/7XTITAK7"],"itemData":{"id":1191,"type":"article-journal","container-title":"International Journal of Distributed Sensor Networks","DOI":"10.1155/2015/538643","language":"English","title":"Distributed sensor fusion for wire fault location using sensor clustering strategy","URL":"https://link.galegroup.com/apps/doc/A453915072/AONE?sid=lms","author":[{"family":"Hassen","given":"Wafa Ben"},{"family":"Auzanneau","given":"Fabrice"},{"family":"Incarbone","given":"Luca"},{"family":"Peres","given":"Francois"},{"family":"Tchangani","given":"Ayeley P."}],"accessed":{"date-parts":[["2019",12,4]]},"issued":{"date-parts":[["2015",1,1]]}}}],"schema":"https://github.com/citation-style-language/schema/raw/master/csl-citation.json"} </w:instrText>
      </w:r>
      <w:r>
        <w:rPr>
          <w:rFonts w:ascii="Times" w:eastAsia="Times" w:hAnsi="Times" w:cs="Times"/>
          <w:highlight w:val="cyan"/>
        </w:rPr>
        <w:fldChar w:fldCharType="separate"/>
      </w:r>
      <w:r w:rsidRPr="0098709E">
        <w:rPr>
          <w:rFonts w:ascii="Times" w:eastAsia="Times" w:hAnsi="Times" w:cs="Times"/>
          <w:sz w:val="20"/>
          <w:highlight w:val="cyan"/>
        </w:rPr>
        <w:t>[12]</w:t>
      </w:r>
      <w:r>
        <w:rPr>
          <w:rFonts w:ascii="Times" w:eastAsia="Times" w:hAnsi="Times" w:cs="Times"/>
          <w:highlight w:val="cyan"/>
        </w:rPr>
        <w:fldChar w:fldCharType="end"/>
      </w:r>
      <w:r>
        <w:rPr>
          <w:rFonts w:ascii="Times" w:eastAsia="Times" w:hAnsi="Times" w:cs="Times"/>
          <w:highlight w:val="cyan"/>
        </w:rPr>
        <w:t xml:space="preserve">, </w:t>
      </w:r>
      <w:r w:rsidRPr="0098709E">
        <w:rPr>
          <w:rFonts w:ascii="Times" w:eastAsia="Times" w:hAnsi="Times" w:cs="Times"/>
          <w:highlight w:val="cyan"/>
        </w:rPr>
        <w:t xml:space="preserve">genetic algorithm </w:t>
      </w:r>
      <w:r w:rsidRPr="0098709E">
        <w:rPr>
          <w:rFonts w:ascii="Times" w:eastAsia="Times" w:hAnsi="Times" w:cs="Times"/>
          <w:highlight w:val="cyan"/>
        </w:rPr>
        <w:fldChar w:fldCharType="begin"/>
      </w:r>
      <w:r>
        <w:rPr>
          <w:rFonts w:ascii="Times" w:eastAsia="Times" w:hAnsi="Times" w:cs="Times"/>
          <w:highlight w:val="cyan"/>
        </w:rPr>
        <w:instrText xml:space="preserve"> ADDIN ZOTERO_ITEM CSL_CITATION {"citationID":"p1j9QgxE","properties":{"formattedCitation":"[13], [14]","plainCitation":"[13], [14]","noteIndex":0},"citationItems":[{"id":5995,"uris":["http://zotero.org/groups/2827401/items/RW97ME6U"],"itemData":{"id":5995,"type":"paper-conference","container-title":"2018 Condition Monitoring and Diagnosis (CMD)","ISBN":"1-5386-4126-7","page":"1-5","publisher":"IEEE","title":"Power cable network topology reconstruction using multi-carrier reflectometry for fault detection and location in live smart grids","author":[{"family":"Hassen","given":"Wafa Ben"},{"family":"Kafal","given":"Moussa"},{"family":"Cabanillas","given":"Esteban"},{"family":"Benoit","given":"Jaume"}],"issued":{"date-parts":[["2018"]]}}},{"id":3384,"uris":["http://zotero.org/groups/2827401/items/TFU78QAB"],"itemData":{"id":3384,"type":"article-journal","container-title":"IEEE Transactions on Magnetics","DOI":"10.1109/TMAG.2010.2089503","ISSN":"0018-9464, 1941-0069","issue":"5","language":"en","page":"1502-1505","source":"Crossref","title":"Detection and Location of Defects in Wiring Networks Using Time-Domain Reflectometry and Neural Networks","volume":"47","author":[{"family":"Smail","given":"M. K."},{"family":"Hacib","given":"T."},{"family":"Pichon","given":"L."},{"family":"Loete","given":"F."}],"issued":{"date-parts":[["2011",5]]}}}],"schema":"https://github.com/citation-style-language/schema/raw/master/csl-citation.json"}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[13], [14]</w:t>
      </w:r>
      <w:r w:rsidRPr="0098709E">
        <w:rPr>
          <w:rFonts w:ascii="Times" w:eastAsia="Times" w:hAnsi="Times" w:cs="Times"/>
          <w:highlight w:val="cyan"/>
        </w:rPr>
        <w:fldChar w:fldCharType="end"/>
      </w:r>
      <w:r w:rsidRPr="0098709E">
        <w:rPr>
          <w:rFonts w:ascii="Times" w:eastAsia="Times" w:hAnsi="Times" w:cs="Times"/>
          <w:highlight w:val="cyan"/>
        </w:rPr>
        <w:t xml:space="preserve">, residual voltage inversion </w:t>
      </w:r>
      <w:r w:rsidRPr="0098709E">
        <w:rPr>
          <w:rFonts w:ascii="Times" w:eastAsia="Times" w:hAnsi="Times" w:cs="Times"/>
          <w:highlight w:val="cyan"/>
        </w:rPr>
        <w:fldChar w:fldCharType="begin"/>
      </w:r>
      <w:r>
        <w:rPr>
          <w:rFonts w:ascii="Times" w:eastAsia="Times" w:hAnsi="Times" w:cs="Times"/>
          <w:highlight w:val="cyan"/>
        </w:rPr>
        <w:instrText xml:space="preserve"> ADDIN ZOTERO_ITEM CSL_CITATION {"citationID":"xWKiaqR9","properties":{"formattedCitation":"[15]","plainCitation":"[15]","noteIndex":0},"citationItems":[{"id":5997,"uris":["http://zotero.org/groups/2827401/items/NUL98Q2N"],"itemData":{"id":5997,"type":"article-journal","abstract":"Locations and parameters monitoring for soft faults in a cable network is of importance to prevent hard faults at an early stage and maintain the stability of the power system. The existing fault detection methods often identify faults using the fixed parameters in a reference cable model to locate the faults. However, the changes of the reference model by faults bring model mismatch, for example, the signal propagation speed is different in the line-like soft faults. The model mismatch will lead to inaccurate fault location and not to mention parameter imaging for faults. To this end, this article proposes a residual voltage inversion (RVI) method to learn the model of the cable network with unknown faults. RVI uses the residual voltages, that is, the difference between the scattering voltages measured at the ports and those generated by the current model, as the gradient to update the multiple parameter distributions of the cable network iteratively. The learned model can then be used to calculate the precise location, imaging of the length, capacitance, and resistance for line-like soft faults. The simulation results show that RVI locates the range of line-like soft faults with an accuracy over 90%, and achieves insulation layer and core conductor imaging with accuracies larger than 95% and 80%, respectively. In addition, the experimental tests are carried out to verify the feasibility and performance of RVI.","container-title":"IEEE Transactions on Instrumentation and Measurement","DOI":"10.1109/TIM.2025.3542111","ISSN":"1557-9662","page":"1-16","source":"IEEE Xplore","title":"Soft Fault Location and Imaging Using Residual Voltage Inversion in Cable Networks","volume":"74","author":[{"family":"Chen","given":"Chuanxu"},{"family":"Guan","given":"Quansheng"},{"family":"Guan","given":"Quanxue"},{"family":"Jin","given":"Xin"},{"family":"Shi","given":"Zhan"}],"issued":{"date-parts":[["2025"]]}}}],"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[15]</w:t>
      </w:r>
      <w:r w:rsidRPr="0098709E">
        <w:rPr>
          <w:rFonts w:ascii="Times" w:eastAsia="Times" w:hAnsi="Times" w:cs="Times"/>
          <w:highlight w:val="cyan"/>
        </w:rPr>
        <w:fldChar w:fldCharType="end"/>
      </w:r>
      <w:r w:rsidRPr="0098709E">
        <w:rPr>
          <w:rFonts w:ascii="Times" w:eastAsia="Times" w:hAnsi="Times" w:cs="Times"/>
          <w:highlight w:val="cyan"/>
        </w:rPr>
        <w:t xml:space="preserve">, time reversal </w:t>
      </w:r>
      <w:r w:rsidRPr="0098709E">
        <w:rPr>
          <w:rFonts w:ascii="Times" w:eastAsia="Times" w:hAnsi="Times" w:cs="Times"/>
          <w:highlight w:val="cyan"/>
        </w:rPr>
        <w:fldChar w:fldCharType="begin"/>
      </w:r>
      <w:r>
        <w:rPr>
          <w:rFonts w:ascii="Times" w:eastAsia="Times" w:hAnsi="Times" w:cs="Times"/>
          <w:highlight w:val="cyan"/>
        </w:rPr>
        <w:instrText xml:space="preserve"> ADDIN ZOTERO_ITEM CSL_CITATION {"citationID":"eBV13yER","properties":{"formattedCitation":"[16]","plainCitation":"[16]","noteIndex":0},"citationItems":[{"id":5999,"uris":["http://zotero.org/groups/2827401/items/SLU43PIQ"],"itemData":{"id":5999,"type":"article-journal","abstract":"Electromagnetic time reversal (EMTR) has recently emerged as a promising technique applied for locating faults in power networks. It directly transposes the idea of focusing energy back to its source introduced in original time-reversal (TR) methods. Accordingly, we present in this paper, FasTR, a method based on the tenets of TR, that estimates the fault location by employing optimization based algorithms for fetching the highest peak amplitude with maximum coherence in space and time. However, it uses an alternative approach for executing the cumbersome TR post-processing, thanks to a simplified analytical model capable of evaluating the voltage (or current) at any position and any instant of the tested network resulting from the back-injection of the recorded time-revered signals. FasTR is shown to accurately locate a fault in a complex network with just a basic knowledge of its topology in no more than a couple tens of seconds. More importantly is its ability to locate multiple faults in non-homogeneous networks. The performance of the proposed method is validated by numerical simulations as well as an experimental setup by making reference to a reduced-scale coaxial cable network where real faults are hardware-emulated.","container-title":"IEEE Sensors Journal","DOI":"10.1109/JSEN.2020.3000301","ISSN":"1558-1748","issue":"2","page":"1092-1099","source":"IEEE Xplore","title":"An Effective Method Based on Time Reversal and Optimization Techniques for Locating Faults on Power Grids","volume":"21","author":[{"family":"Kafal","given":"Moussa"},{"family":"Grégis","given":"Nicolas"},{"family":"Benoit","given":"Jaume"},{"family":"Ravot","given":"Nicolas"}],"issued":{"date-parts":[["2021",1]]}}}],"schema":"https://github.com/citation-style-language/schema/raw/master/csl-citation.json"} </w:instrText>
      </w:r>
      <w:r w:rsidRPr="0098709E">
        <w:rPr>
          <w:rFonts w:ascii="Times" w:eastAsia="Times" w:hAnsi="Times" w:cs="Times"/>
          <w:highlight w:val="cyan"/>
        </w:rPr>
        <w:fldChar w:fldCharType="separate"/>
      </w:r>
      <w:r w:rsidRPr="0098709E">
        <w:rPr>
          <w:rFonts w:ascii="Times" w:eastAsia="Times" w:hAnsi="Times" w:cs="Times"/>
          <w:sz w:val="20"/>
          <w:highlight w:val="cyan"/>
        </w:rPr>
        <w:t>[16]</w:t>
      </w:r>
      <w:r w:rsidRPr="0098709E">
        <w:rPr>
          <w:rFonts w:ascii="Times" w:eastAsia="Times" w:hAnsi="Times" w:cs="Times"/>
          <w:highlight w:val="cyan"/>
        </w:rPr>
        <w:fldChar w:fldCharType="end"/>
      </w:r>
      <w:r w:rsidRPr="0098709E">
        <w:rPr>
          <w:rFonts w:ascii="Times" w:eastAsia="Times" w:hAnsi="Times" w:cs="Times"/>
          <w:highlight w:val="cyan"/>
        </w:rPr>
        <w:t>, and more.</w:t>
      </w:r>
    </w:p>
    <w:p w14:paraId="443271EE" w14:textId="17CA2615" w:rsidR="00937E00" w:rsidRPr="00937E00" w:rsidRDefault="00937E00" w:rsidP="0086067F">
      <w:pPr>
        <w:spacing w:before="120" w:after="120" w:line="240" w:lineRule="auto"/>
        <w:jc w:val="both"/>
        <w:rPr>
          <w:rFonts w:ascii="Times New Roman" w:hAnsi="Times New Roman" w:cs="Times New Roman"/>
          <w:color w:val="0070C0"/>
        </w:rPr>
      </w:pPr>
      <w:r w:rsidRPr="00937E00">
        <w:rPr>
          <w:rFonts w:ascii="Times New Roman" w:hAnsi="Times New Roman" w:cs="Times New Roman"/>
          <w:color w:val="0070C0"/>
        </w:rPr>
        <w:t>And we added information on how different types of reflectometry can/ cannot readily be used for evaluation of networks:</w:t>
      </w:r>
    </w:p>
    <w:p w14:paraId="5C4CDDF4" w14:textId="23C3B991" w:rsidR="0086067F" w:rsidRPr="0086067F" w:rsidRDefault="0086067F" w:rsidP="0086067F">
      <w:pPr>
        <w:spacing w:before="120" w:after="120" w:line="240" w:lineRule="auto"/>
        <w:jc w:val="both"/>
        <w:rPr>
          <w:rFonts w:ascii="Times New Roman" w:hAnsi="Times New Roman" w:cs="Times New Roman"/>
          <w:color w:val="0070C0"/>
          <w:highlight w:val="yellow"/>
        </w:rPr>
      </w:pPr>
      <w:r w:rsidRPr="0086067F">
        <w:rPr>
          <w:rFonts w:ascii="Times New Roman" w:hAnsi="Times New Roman" w:cs="Times New Roman"/>
          <w:color w:val="0070C0"/>
          <w:highlight w:val="yellow"/>
        </w:rPr>
        <w:t xml:space="preserve">Instead of a table, </w:t>
      </w:r>
      <w:r w:rsidR="001D5FD2">
        <w:rPr>
          <w:rFonts w:ascii="Times New Roman" w:hAnsi="Times New Roman" w:cs="Times New Roman"/>
          <w:color w:val="0070C0"/>
          <w:highlight w:val="yellow"/>
        </w:rPr>
        <w:t>we have added the following:</w:t>
      </w:r>
      <w:r w:rsidR="00937E00">
        <w:rPr>
          <w:rFonts w:ascii="Times New Roman" w:hAnsi="Times New Roman" w:cs="Times New Roman"/>
          <w:color w:val="0070C0"/>
          <w:highlight w:val="yellow"/>
        </w:rPr>
        <w:t xml:space="preserve"> (cindy is still working on this section)</w:t>
      </w:r>
    </w:p>
    <w:p w14:paraId="63D7DAB2" w14:textId="0C5D511A" w:rsidR="00736055" w:rsidRPr="0086067F" w:rsidRDefault="0086067F" w:rsidP="0086067F">
      <w:pPr>
        <w:spacing w:before="120" w:after="120" w:line="240" w:lineRule="auto"/>
        <w:jc w:val="both"/>
        <w:rPr>
          <w:rFonts w:ascii="Times New Roman" w:hAnsi="Times New Roman" w:cs="Times New Roman"/>
          <w:color w:val="0070C0"/>
        </w:rPr>
      </w:pPr>
      <w:r w:rsidRPr="0086067F">
        <w:rPr>
          <w:rFonts w:ascii="Times New Roman" w:hAnsi="Times New Roman" w:cs="Times New Roman"/>
          <w:color w:val="0070C0"/>
          <w:highlight w:val="yellow"/>
        </w:rPr>
        <w:t xml:space="preserve">A reflectometry-based measurement technique, such as time domain reflectometry (TDR), uses a step or pulsed incident signal, whereas noise domain reflectometry (NDR) uses existing noise and signals in the system as a passive test system. These techniques are not suitable for testing multiple channels simultaneously, as they would interfere with each other. Testing multiple channels simultaneously requires multiple orthogonal signals. This can be accomplished with </w:t>
      </w:r>
      <w:r w:rsidRPr="0086067F">
        <w:rPr>
          <w:rFonts w:ascii="Times New Roman" w:hAnsi="Times New Roman" w:cs="Times New Roman"/>
          <w:color w:val="0070C0"/>
          <w:highlight w:val="yellow"/>
        </w:rPr>
        <w:lastRenderedPageBreak/>
        <w:t>spectral time domain reflectometry (STDR) and spread spectrum time domain reflectometry (SSTDR)</w:t>
      </w:r>
      <w:r>
        <w:rPr>
          <w:rFonts w:ascii="Times New Roman" w:hAnsi="Times New Roman" w:cs="Times New Roman"/>
          <w:color w:val="0070C0"/>
          <w:highlight w:val="yellow"/>
        </w:rPr>
        <w:t>”</w:t>
      </w:r>
      <w:r w:rsidRPr="0086067F">
        <w:rPr>
          <w:rFonts w:ascii="Times New Roman" w:hAnsi="Times New Roman" w:cs="Times New Roman"/>
          <w:color w:val="0070C0"/>
          <w:highlight w:val="yellow"/>
        </w:rPr>
        <w:t>.</w:t>
      </w:r>
    </w:p>
    <w:p w14:paraId="2D7DBE4E" w14:textId="60FA90F1" w:rsidR="00481A6E" w:rsidRPr="00481A6E" w:rsidRDefault="00481A6E" w:rsidP="00481A6E">
      <w:pPr>
        <w:spacing w:after="0" w:line="240" w:lineRule="auto"/>
        <w:jc w:val="both"/>
        <w:rPr>
          <w:rFonts w:ascii="Times New Roman" w:hAnsi="Times New Roman" w:cs="Times New Roman"/>
        </w:rPr>
      </w:pPr>
      <w:r w:rsidRPr="00481A6E">
        <w:rPr>
          <w:rFonts w:ascii="Times New Roman" w:hAnsi="Times New Roman" w:cs="Times New Roman"/>
        </w:rPr>
        <w:t>----------------------------------------------------------------------------------------------------------------</w:t>
      </w:r>
    </w:p>
    <w:p w14:paraId="40178B8E" w14:textId="2178AC7B" w:rsidR="008E14B8" w:rsidRPr="00906C65" w:rsidRDefault="008E14B8" w:rsidP="00E3613E">
      <w:pPr>
        <w:spacing w:after="24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w:t>
      </w:r>
    </w:p>
    <w:p w14:paraId="14D74FC3" w14:textId="77777777" w:rsidR="00116A58" w:rsidRPr="00906C65" w:rsidRDefault="0072426E" w:rsidP="0072426E">
      <w:pPr>
        <w:jc w:val="both"/>
        <w:rPr>
          <w:rFonts w:ascii="Times New Roman" w:hAnsi="Times New Roman" w:cs="Times New Roman"/>
          <w:color w:val="FF0000"/>
        </w:rPr>
      </w:pPr>
      <w:r w:rsidRPr="00906C65">
        <w:rPr>
          <w:rFonts w:ascii="Times New Roman" w:hAnsi="Times New Roman" w:cs="Times New Roman"/>
          <w:color w:val="FF0000"/>
        </w:rPr>
        <w:t>Comments:</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This paper presents and experimental validation of</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SSTDR for simultaneous distributed diagnosis of wire networks. However, the serous concerns</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needs to improve the content of the paper?</w:t>
      </w:r>
    </w:p>
    <w:p w14:paraId="680F46A1" w14:textId="19656640" w:rsidR="006F38CC" w:rsidRPr="00736055" w:rsidRDefault="006F38CC" w:rsidP="00736055">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#1: </w:t>
      </w:r>
    </w:p>
    <w:p w14:paraId="79452F5B" w14:textId="6E36BC07"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What is the novelty of the paper? the sate of the art mechanisms are not added and</w:t>
      </w:r>
      <w:r w:rsidR="00116A58" w:rsidRPr="00906C65">
        <w:rPr>
          <w:rFonts w:ascii="Times New Roman" w:hAnsi="Times New Roman" w:cs="Times New Roman"/>
          <w:color w:val="FF0000"/>
        </w:rPr>
        <w:t xml:space="preserve"> </w:t>
      </w:r>
      <w:r w:rsidRPr="00906C65">
        <w:rPr>
          <w:rFonts w:ascii="Times New Roman" w:hAnsi="Times New Roman" w:cs="Times New Roman"/>
          <w:color w:val="FF0000"/>
        </w:rPr>
        <w:t>discussed and the number of references is not sufficient</w:t>
      </w:r>
    </w:p>
    <w:p w14:paraId="28902497" w14:textId="37061B7E" w:rsidR="00736055" w:rsidRPr="00937E00" w:rsidRDefault="00736055" w:rsidP="00736055">
      <w:pPr>
        <w:spacing w:before="120" w:after="120" w:line="240" w:lineRule="auto"/>
        <w:jc w:val="both"/>
        <w:rPr>
          <w:rFonts w:ascii="Times New Roman" w:hAnsi="Times New Roman" w:cs="Times New Roman"/>
          <w:color w:val="0070C0"/>
          <w:highlight w:val="yellow"/>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w:t>
      </w:r>
      <w:r>
        <w:rPr>
          <w:rFonts w:ascii="Times New Roman" w:hAnsi="Times New Roman" w:cs="Times New Roman"/>
          <w:b/>
          <w:bCs/>
          <w:color w:val="0070C0"/>
        </w:rPr>
        <w:t>3</w:t>
      </w:r>
      <w:r w:rsidRPr="00736055">
        <w:rPr>
          <w:rFonts w:ascii="Times New Roman" w:hAnsi="Times New Roman" w:cs="Times New Roman"/>
          <w:b/>
          <w:bCs/>
          <w:color w:val="0070C0"/>
        </w:rPr>
        <w:t xml:space="preserve"> Comment #1</w:t>
      </w:r>
      <w:r w:rsidR="0086067F">
        <w:rPr>
          <w:rFonts w:ascii="Times New Roman" w:hAnsi="Times New Roman" w:cs="Times New Roman"/>
          <w:b/>
          <w:bCs/>
          <w:color w:val="0070C0"/>
        </w:rPr>
        <w:t>:</w:t>
      </w:r>
      <w:r w:rsidR="00790A28">
        <w:rPr>
          <w:rFonts w:ascii="Times New Roman" w:hAnsi="Times New Roman" w:cs="Times New Roman"/>
          <w:b/>
          <w:bCs/>
          <w:color w:val="0070C0"/>
        </w:rPr>
        <w:t xml:space="preserve"> </w:t>
      </w:r>
      <w:r w:rsidR="00790A28" w:rsidRPr="00790A28">
        <w:rPr>
          <w:rFonts w:ascii="Times New Roman" w:hAnsi="Times New Roman" w:cs="Times New Roman"/>
          <w:color w:val="0070C0"/>
        </w:rPr>
        <w:t xml:space="preserve">The paper experimentally validates the idea that </w:t>
      </w:r>
      <w:r w:rsidR="00790A28" w:rsidRPr="00937E00">
        <w:rPr>
          <w:rFonts w:ascii="Times New Roman" w:hAnsi="Times New Roman" w:cs="Times New Roman"/>
          <w:color w:val="0070C0"/>
          <w:highlight w:val="yellow"/>
        </w:rPr>
        <w:t>selecting the right type of sequences (codes) is crucial, specifically for an application like distributed, simultaneous, and continuous diagnosis (monitoring) of wire network. Previous contributions focused mainly on theoretical and idealized models for analysis (cable effects like loss and distortion, noise in the systems, measurement device limitations, etc.).</w:t>
      </w:r>
    </w:p>
    <w:p w14:paraId="68732210" w14:textId="0041C52E" w:rsidR="00790A28" w:rsidRPr="00937E00" w:rsidRDefault="00790A28" w:rsidP="00736055">
      <w:pPr>
        <w:spacing w:before="120" w:after="120" w:line="240" w:lineRule="auto"/>
        <w:jc w:val="both"/>
        <w:rPr>
          <w:rFonts w:ascii="Times New Roman" w:hAnsi="Times New Roman" w:cs="Times New Roman"/>
          <w:color w:val="0070C0"/>
          <w:highlight w:val="yellow"/>
        </w:rPr>
      </w:pPr>
      <w:r w:rsidRPr="00937E00">
        <w:rPr>
          <w:rFonts w:ascii="Times New Roman" w:hAnsi="Times New Roman" w:cs="Times New Roman"/>
          <w:color w:val="0070C0"/>
          <w:highlight w:val="yellow"/>
        </w:rPr>
        <w:t>What does state-of-the-art mechanism mean?</w:t>
      </w:r>
    </w:p>
    <w:p w14:paraId="3CBD0848" w14:textId="18B60086" w:rsidR="00790A28" w:rsidRPr="00790A28" w:rsidRDefault="00790A28" w:rsidP="00790A28">
      <w:pPr>
        <w:spacing w:before="120" w:after="120" w:line="240" w:lineRule="auto"/>
        <w:jc w:val="both"/>
        <w:rPr>
          <w:rFonts w:ascii="Times New Roman" w:hAnsi="Times New Roman" w:cs="Times New Roman"/>
          <w:color w:val="0070C0"/>
        </w:rPr>
      </w:pPr>
      <w:r w:rsidRPr="00937E00">
        <w:rPr>
          <w:rFonts w:ascii="Times New Roman" w:hAnsi="Times New Roman" w:cs="Times New Roman"/>
          <w:color w:val="0070C0"/>
          <w:highlight w:val="yellow"/>
        </w:rPr>
        <w:t>We need to add more references but not just any.</w:t>
      </w:r>
    </w:p>
    <w:p w14:paraId="7D132D39" w14:textId="43CF0E50" w:rsidR="006F38CC"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#2: </w:t>
      </w:r>
    </w:p>
    <w:p w14:paraId="398B3CBB" w14:textId="77777777"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Please mention the number of equations in the content of paper</w:t>
      </w:r>
    </w:p>
    <w:p w14:paraId="2521FFAE" w14:textId="657EA733"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#3</w:t>
      </w:r>
      <w:r w:rsidR="00D537C7">
        <w:rPr>
          <w:rFonts w:ascii="Times New Roman" w:hAnsi="Times New Roman" w:cs="Times New Roman"/>
          <w:b/>
          <w:bCs/>
          <w:color w:val="0070C0"/>
        </w:rPr>
        <w:t>,</w:t>
      </w:r>
      <w:r w:rsidRPr="00736055">
        <w:rPr>
          <w:rFonts w:ascii="Times New Roman" w:hAnsi="Times New Roman" w:cs="Times New Roman"/>
          <w:b/>
          <w:bCs/>
          <w:color w:val="0070C0"/>
        </w:rPr>
        <w:t xml:space="preserve"> Comment #2</w:t>
      </w:r>
      <w:r w:rsidR="0086067F">
        <w:rPr>
          <w:rFonts w:ascii="Times New Roman" w:hAnsi="Times New Roman" w:cs="Times New Roman"/>
          <w:b/>
          <w:bCs/>
          <w:color w:val="0070C0"/>
        </w:rPr>
        <w:t>:</w:t>
      </w:r>
      <w:r w:rsidR="00D537C7">
        <w:rPr>
          <w:rFonts w:ascii="Times New Roman" w:hAnsi="Times New Roman" w:cs="Times New Roman"/>
          <w:b/>
          <w:bCs/>
          <w:color w:val="0070C0"/>
        </w:rPr>
        <w:t xml:space="preserve"> </w:t>
      </w:r>
      <w:r w:rsidR="00D537C7" w:rsidRPr="00D537C7">
        <w:rPr>
          <w:rFonts w:ascii="Times New Roman" w:hAnsi="Times New Roman" w:cs="Times New Roman"/>
          <w:color w:val="0070C0"/>
        </w:rPr>
        <w:t xml:space="preserve">Thank you for this comment. We’ve gone through the paper and </w:t>
      </w:r>
      <w:r w:rsidR="00937E00">
        <w:rPr>
          <w:rFonts w:ascii="Times New Roman" w:hAnsi="Times New Roman" w:cs="Times New Roman"/>
          <w:color w:val="0070C0"/>
        </w:rPr>
        <w:t>made sure equations are numbered and referenced throughout</w:t>
      </w:r>
      <w:r w:rsidR="00D537C7" w:rsidRPr="00D537C7">
        <w:rPr>
          <w:rFonts w:ascii="Times New Roman" w:hAnsi="Times New Roman" w:cs="Times New Roman"/>
          <w:color w:val="0070C0"/>
        </w:rPr>
        <w:t>.</w:t>
      </w:r>
      <w:r w:rsidR="00D537C7">
        <w:rPr>
          <w:rFonts w:ascii="Times New Roman" w:hAnsi="Times New Roman" w:cs="Times New Roman"/>
          <w:b/>
          <w:bCs/>
          <w:color w:val="0070C0"/>
        </w:rPr>
        <w:t xml:space="preserve"> </w:t>
      </w:r>
    </w:p>
    <w:p w14:paraId="35625044" w14:textId="2D91063B" w:rsidR="006F38CC"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t xml:space="preserve">Reviewer #3 Comment #3: </w:t>
      </w:r>
    </w:p>
    <w:p w14:paraId="762F27D0" w14:textId="77777777"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Why do you choose PN and ZCZ codes? the motivation is not clear in paper.</w:t>
      </w:r>
    </w:p>
    <w:p w14:paraId="29A73AC7" w14:textId="664E7CBC" w:rsidR="00A35935" w:rsidRPr="00D56F20" w:rsidRDefault="00736055" w:rsidP="00736055">
      <w:pPr>
        <w:spacing w:before="120" w:after="120" w:line="240" w:lineRule="auto"/>
        <w:jc w:val="both"/>
        <w:rPr>
          <w:rFonts w:ascii="Times" w:eastAsia="Times" w:hAnsi="Times" w:cs="Times"/>
          <w:highlight w:val="yellow"/>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#3 Comment #</w:t>
      </w:r>
      <w:r>
        <w:rPr>
          <w:rFonts w:ascii="Times New Roman" w:hAnsi="Times New Roman" w:cs="Times New Roman"/>
          <w:b/>
          <w:bCs/>
          <w:color w:val="0070C0"/>
        </w:rPr>
        <w:t>3</w:t>
      </w:r>
      <w:r w:rsidR="0086067F">
        <w:rPr>
          <w:rFonts w:ascii="Times New Roman" w:hAnsi="Times New Roman" w:cs="Times New Roman"/>
          <w:b/>
          <w:bCs/>
          <w:color w:val="0070C0"/>
        </w:rPr>
        <w:t>:</w:t>
      </w:r>
      <w:r w:rsidR="00D537C7">
        <w:rPr>
          <w:rFonts w:ascii="Times New Roman" w:hAnsi="Times New Roman" w:cs="Times New Roman"/>
          <w:b/>
          <w:bCs/>
          <w:color w:val="0070C0"/>
        </w:rPr>
        <w:t xml:space="preserve"> </w:t>
      </w:r>
      <w:r w:rsidR="001852B9" w:rsidRPr="00D56F20">
        <w:rPr>
          <w:rFonts w:ascii="Times New Roman" w:hAnsi="Times New Roman" w:cs="Times New Roman"/>
          <w:color w:val="0070C0"/>
          <w:highlight w:val="yellow"/>
        </w:rPr>
        <w:t xml:space="preserve">Reflectometry-based measurement techniques, such as time domain reflectometry (TDR), use a step or pulsed incident signal. STDR (Sequence Time Domain Reflectometry) uses pseudo noise (PN) sequences as the test </w:t>
      </w:r>
      <w:r w:rsidR="00A35935" w:rsidRPr="00D56F20">
        <w:rPr>
          <w:rFonts w:ascii="Times New Roman" w:hAnsi="Times New Roman" w:cs="Times New Roman"/>
          <w:color w:val="0070C0"/>
          <w:highlight w:val="yellow"/>
        </w:rPr>
        <w:t>signal</w:t>
      </w:r>
      <w:r w:rsidR="00F93486" w:rsidRPr="00D56F20">
        <w:rPr>
          <w:rFonts w:ascii="Times New Roman" w:hAnsi="Times New Roman" w:cs="Times New Roman"/>
          <w:color w:val="0070C0"/>
          <w:highlight w:val="yellow"/>
        </w:rPr>
        <w:t>,</w:t>
      </w:r>
      <w:r w:rsidR="00A35935" w:rsidRPr="00D56F20">
        <w:rPr>
          <w:rFonts w:ascii="Times New Roman" w:hAnsi="Times New Roman" w:cs="Times New Roman"/>
          <w:color w:val="0070C0"/>
          <w:highlight w:val="yellow"/>
        </w:rPr>
        <w:t xml:space="preserve"> and</w:t>
      </w:r>
      <w:r w:rsidR="001852B9" w:rsidRPr="00D56F20">
        <w:rPr>
          <w:rFonts w:ascii="Times New Roman" w:hAnsi="Times New Roman" w:cs="Times New Roman"/>
          <w:color w:val="0070C0"/>
          <w:highlight w:val="yellow"/>
        </w:rPr>
        <w:t xml:space="preserve"> Spread Spectrum Time Domain Time Reflectometry (SSTDR) uses sine or square wave modulated (by PN sequences) test signals. </w:t>
      </w:r>
      <w:r w:rsidR="00A35935" w:rsidRPr="00D56F20">
        <w:rPr>
          <w:rFonts w:ascii="Times New Roman" w:hAnsi="Times New Roman" w:cs="Times New Roman"/>
          <w:color w:val="0070C0"/>
          <w:highlight w:val="yellow"/>
        </w:rPr>
        <w:t xml:space="preserve">A detailed </w:t>
      </w:r>
      <w:r w:rsidR="00F93486" w:rsidRPr="00D56F20">
        <w:rPr>
          <w:rFonts w:ascii="Times New Roman" w:hAnsi="Times New Roman" w:cs="Times New Roman"/>
          <w:color w:val="0070C0"/>
          <w:highlight w:val="yellow"/>
        </w:rPr>
        <w:t>response to</w:t>
      </w:r>
      <w:r w:rsidR="00A35935" w:rsidRPr="00D56F20">
        <w:rPr>
          <w:rFonts w:ascii="Times New Roman" w:hAnsi="Times New Roman" w:cs="Times New Roman"/>
          <w:color w:val="0070C0"/>
          <w:highlight w:val="yellow"/>
        </w:rPr>
        <w:t xml:space="preserve"> the </w:t>
      </w:r>
      <w:r w:rsidR="00F93486" w:rsidRPr="00D56F20">
        <w:rPr>
          <w:rFonts w:ascii="Times New Roman" w:hAnsi="Times New Roman" w:cs="Times New Roman"/>
          <w:color w:val="0070C0"/>
          <w:highlight w:val="yellow"/>
        </w:rPr>
        <w:t>reviewer's</w:t>
      </w:r>
      <w:r w:rsidR="00A35935" w:rsidRPr="00D56F20">
        <w:rPr>
          <w:rFonts w:ascii="Times New Roman" w:hAnsi="Times New Roman" w:cs="Times New Roman"/>
          <w:color w:val="0070C0"/>
          <w:highlight w:val="yellow"/>
        </w:rPr>
        <w:t xml:space="preserve"> comment is given </w:t>
      </w:r>
      <w:r w:rsidR="00F93486" w:rsidRPr="00D56F20">
        <w:rPr>
          <w:rFonts w:ascii="Times New Roman" w:hAnsi="Times New Roman" w:cs="Times New Roman"/>
          <w:color w:val="0070C0"/>
          <w:highlight w:val="yellow"/>
        </w:rPr>
        <w:t xml:space="preserve">in </w:t>
      </w:r>
      <w:r w:rsidR="00A35935" w:rsidRPr="00D56F20">
        <w:rPr>
          <w:rFonts w:ascii="Times New Roman" w:hAnsi="Times New Roman" w:cs="Times New Roman"/>
          <w:color w:val="0070C0"/>
          <w:highlight w:val="yellow"/>
        </w:rPr>
        <w:t>Section III as follows :</w:t>
      </w:r>
    </w:p>
    <w:p w14:paraId="1CD894C0" w14:textId="4B59DB16" w:rsidR="00736055" w:rsidRPr="00F93486" w:rsidRDefault="00A35935" w:rsidP="00A35935">
      <w:pPr>
        <w:spacing w:before="120" w:after="120" w:line="240" w:lineRule="auto"/>
        <w:ind w:left="900"/>
        <w:jc w:val="both"/>
        <w:rPr>
          <w:rFonts w:asciiTheme="majorBidi" w:hAnsiTheme="majorBidi" w:cstheme="majorBidi"/>
          <w:color w:val="0070C0"/>
          <w:sz w:val="22"/>
          <w:szCs w:val="22"/>
        </w:rPr>
      </w:pPr>
      <w:r w:rsidRPr="00D56F20">
        <w:rPr>
          <w:rFonts w:asciiTheme="majorBidi" w:hAnsiTheme="majorBidi" w:cstheme="majorBidi"/>
          <w:color w:val="0070C0"/>
          <w:sz w:val="22"/>
          <w:szCs w:val="22"/>
          <w:highlight w:val="yellow"/>
        </w:rPr>
        <w:t xml:space="preserve"> ‘Among the conventional sequences, maximal-length m-sequences have the smallest PACF side lobes</w:t>
      </w:r>
      <m:oMath>
        <m:r>
          <m:rPr>
            <m:sty m:val="p"/>
          </m:rPr>
          <w:rPr>
            <w:rFonts w:ascii="Cambria Math" w:eastAsia="Cambria Math" w:hAnsi="Cambria Math" w:cstheme="majorBidi"/>
            <w:color w:val="0070C0"/>
            <w:sz w:val="22"/>
            <w:szCs w:val="22"/>
            <w:highlight w:val="yellow"/>
          </w:rPr>
          <m:t xml:space="preserve"> </m:t>
        </m:r>
        <m:d>
          <m:dPr>
            <m:ctrlPr>
              <w:rPr>
                <w:rFonts w:ascii="Cambria Math" w:eastAsia="Cambria Math" w:hAnsi="Cambria Math" w:cstheme="majorBidi"/>
                <w:color w:val="0070C0"/>
                <w:sz w:val="22"/>
                <w:szCs w:val="22"/>
                <w:highlight w:val="yellow"/>
              </w:rPr>
            </m:ctrlPr>
          </m:dPr>
          <m:e>
            <m:r>
              <m:rPr>
                <m:sty m:val="p"/>
              </m:rPr>
              <w:rPr>
                <w:rFonts w:ascii="Cambria Math" w:eastAsia="Cambria Math" w:hAnsi="Cambria Math" w:cstheme="majorBidi"/>
                <w:color w:val="0070C0"/>
                <w:sz w:val="22"/>
                <w:szCs w:val="22"/>
                <w:highlight w:val="yellow"/>
              </w:rPr>
              <m:t>-1</m:t>
            </m:r>
          </m:e>
        </m:d>
      </m:oMath>
      <w:r w:rsidRPr="00D56F20">
        <w:rPr>
          <w:rFonts w:asciiTheme="majorBidi" w:hAnsiTheme="majorBidi" w:cstheme="majorBidi"/>
          <w:color w:val="0070C0"/>
          <w:sz w:val="22"/>
          <w:szCs w:val="22"/>
          <w:highlight w:val="yellow"/>
        </w:rPr>
        <w:t>. The disadvantage of these sequences is their PCCF peaks which increase rapidly with sequence length. Consequently, m-sequences are optimal for single-point diagnostic systems, but not for simultaneous distributed sensing. Large sets of sequences with relatively good PCCF such as Gold sequences can be generated from a pair of m-sequences called the preferred pair. Zero Correlation Zone (ZCZ) sequence</w:t>
      </w:r>
      <w:sdt>
        <w:sdtPr>
          <w:rPr>
            <w:rFonts w:asciiTheme="majorBidi" w:hAnsiTheme="majorBidi" w:cstheme="majorBidi"/>
            <w:color w:val="0070C0"/>
            <w:sz w:val="22"/>
            <w:szCs w:val="22"/>
            <w:highlight w:val="yellow"/>
          </w:rPr>
          <w:tag w:val="goog_rdk_48"/>
          <w:id w:val="-1642734474"/>
        </w:sdtPr>
        <w:sdtContent/>
      </w:sdt>
      <w:r w:rsidRPr="00D56F20">
        <w:rPr>
          <w:rFonts w:asciiTheme="majorBidi" w:hAnsiTheme="majorBidi" w:cstheme="majorBidi"/>
          <w:color w:val="0070C0"/>
          <w:sz w:val="22"/>
          <w:szCs w:val="22"/>
          <w:highlight w:val="yellow"/>
        </w:rPr>
        <w:t>s have recently been introduced to the field of wire diagnostics. Their performance was evaluated in the case of simultaneous diagnosis of multiple wires in [7], distributed diagnosis of noisy wire networks in [6], and simultaneous diagnosis of shielded cable bundles  in [8]. The distinctive property of ZCZ sequences is that they have a zero-correlation zone in both their PACF and PCCF, where they are ideal for testing. If the zero-correlation zone width is chosen to be large enough to encompass all of the significant reflections in the system, interference from other codes transmitting simultaneously can be eliminated.’</w:t>
      </w:r>
      <w:r w:rsidRPr="00F93486">
        <w:rPr>
          <w:rFonts w:asciiTheme="majorBidi" w:hAnsiTheme="majorBidi" w:cstheme="majorBidi"/>
          <w:color w:val="0070C0"/>
          <w:sz w:val="22"/>
          <w:szCs w:val="22"/>
        </w:rPr>
        <w:t xml:space="preserve"> </w:t>
      </w:r>
    </w:p>
    <w:p w14:paraId="65A49C4B" w14:textId="7D36CA57" w:rsidR="006F38CC" w:rsidRPr="00906C65" w:rsidRDefault="006F38CC" w:rsidP="006F38CC">
      <w:pPr>
        <w:spacing w:before="120" w:after="120" w:line="240" w:lineRule="auto"/>
        <w:jc w:val="both"/>
        <w:rPr>
          <w:rFonts w:ascii="Times New Roman" w:hAnsi="Times New Roman" w:cs="Times New Roman"/>
          <w:b/>
          <w:bCs/>
          <w:color w:val="FF0000"/>
        </w:rPr>
      </w:pPr>
      <w:r w:rsidRPr="00906C65">
        <w:rPr>
          <w:rFonts w:ascii="Times New Roman" w:hAnsi="Times New Roman" w:cs="Times New Roman"/>
          <w:b/>
          <w:bCs/>
          <w:color w:val="FF0000"/>
        </w:rPr>
        <w:lastRenderedPageBreak/>
        <w:t xml:space="preserve">Reviewer #3 Comment #4: </w:t>
      </w:r>
    </w:p>
    <w:p w14:paraId="13B02BE6" w14:textId="037657E4" w:rsidR="00116A58" w:rsidRDefault="0072426E" w:rsidP="006F38CC">
      <w:pPr>
        <w:jc w:val="both"/>
        <w:rPr>
          <w:rFonts w:ascii="Times New Roman" w:hAnsi="Times New Roman" w:cs="Times New Roman"/>
          <w:color w:val="FF0000"/>
        </w:rPr>
      </w:pPr>
      <w:r w:rsidRPr="00906C65">
        <w:rPr>
          <w:rFonts w:ascii="Times New Roman" w:hAnsi="Times New Roman" w:cs="Times New Roman"/>
          <w:color w:val="FF0000"/>
        </w:rPr>
        <w:t>The conclusion Section needs to be summarized and the equation shou</w:t>
      </w:r>
    </w:p>
    <w:p w14:paraId="1A551733" w14:textId="5721C460" w:rsidR="00736055" w:rsidRPr="00736055" w:rsidRDefault="00736055" w:rsidP="00736055">
      <w:pPr>
        <w:spacing w:before="120" w:after="120" w:line="240" w:lineRule="auto"/>
        <w:jc w:val="both"/>
        <w:rPr>
          <w:rFonts w:ascii="Times New Roman" w:hAnsi="Times New Roman" w:cs="Times New Roman"/>
          <w:b/>
          <w:bCs/>
          <w:color w:val="0070C0"/>
        </w:rPr>
      </w:pPr>
      <w:r w:rsidRPr="00805AF9">
        <w:rPr>
          <w:rFonts w:ascii="Times New Roman" w:hAnsi="Times New Roman" w:cs="Times New Roman"/>
          <w:b/>
          <w:bCs/>
          <w:color w:val="0070C0"/>
        </w:rPr>
        <w:t xml:space="preserve">Response to </w:t>
      </w:r>
      <w:r w:rsidRPr="00736055">
        <w:rPr>
          <w:rFonts w:ascii="Times New Roman" w:hAnsi="Times New Roman" w:cs="Times New Roman"/>
          <w:b/>
          <w:bCs/>
          <w:color w:val="0070C0"/>
        </w:rPr>
        <w:t>Reviewer #3 Comment #</w:t>
      </w:r>
      <w:r>
        <w:rPr>
          <w:rFonts w:ascii="Times New Roman" w:hAnsi="Times New Roman" w:cs="Times New Roman"/>
          <w:b/>
          <w:bCs/>
          <w:color w:val="0070C0"/>
        </w:rPr>
        <w:t>4</w:t>
      </w:r>
      <w:r w:rsidR="0086067F">
        <w:rPr>
          <w:rFonts w:ascii="Times New Roman" w:hAnsi="Times New Roman" w:cs="Times New Roman"/>
          <w:b/>
          <w:bCs/>
          <w:color w:val="0070C0"/>
        </w:rPr>
        <w:t>:</w:t>
      </w:r>
      <w:r w:rsidR="00790A28">
        <w:rPr>
          <w:rFonts w:ascii="Times New Roman" w:hAnsi="Times New Roman" w:cs="Times New Roman"/>
          <w:b/>
          <w:bCs/>
          <w:color w:val="0070C0"/>
        </w:rPr>
        <w:t xml:space="preserve"> </w:t>
      </w:r>
      <w:r w:rsidR="00790A28" w:rsidRPr="00790A28">
        <w:rPr>
          <w:rFonts w:ascii="Times New Roman" w:hAnsi="Times New Roman" w:cs="Times New Roman"/>
          <w:color w:val="0070C0"/>
        </w:rPr>
        <w:t>Thank you for this comment. The Conclusion Section is now summarized.</w:t>
      </w:r>
    </w:p>
    <w:p w14:paraId="14F96EC6" w14:textId="77777777" w:rsidR="006D0E6B" w:rsidRDefault="006D0E6B" w:rsidP="006D0E6B">
      <w:pPr>
        <w:pStyle w:val="PARA"/>
        <w:rPr>
          <w:color w:val="0070C0"/>
          <w:sz w:val="24"/>
          <w:szCs w:val="24"/>
        </w:rPr>
      </w:pPr>
    </w:p>
    <w:p w14:paraId="1446892F" w14:textId="4CC58B31" w:rsidR="00481A6E" w:rsidRPr="00481A6E" w:rsidRDefault="00481A6E" w:rsidP="00481A6E">
      <w:pPr>
        <w:pStyle w:val="PARA"/>
        <w:spacing w:line="240" w:lineRule="auto"/>
        <w:rPr>
          <w:sz w:val="24"/>
          <w:szCs w:val="24"/>
        </w:rPr>
      </w:pPr>
      <w:r w:rsidRPr="00481A6E">
        <w:rPr>
          <w:sz w:val="24"/>
          <w:szCs w:val="24"/>
        </w:rPr>
        <w:t>----------------------------------------------------------------------------------------------------------------</w:t>
      </w:r>
    </w:p>
    <w:p w14:paraId="042BC256" w14:textId="4AE37D30" w:rsidR="006D0E6B" w:rsidRPr="0058432D" w:rsidRDefault="006D0E6B" w:rsidP="006D0E6B">
      <w:pPr>
        <w:pStyle w:val="PARA"/>
        <w:rPr>
          <w:color w:val="0070C0"/>
          <w:sz w:val="24"/>
          <w:szCs w:val="24"/>
        </w:rPr>
      </w:pPr>
      <w:r w:rsidRPr="0058432D">
        <w:rPr>
          <w:color w:val="0070C0"/>
          <w:sz w:val="24"/>
          <w:szCs w:val="24"/>
        </w:rPr>
        <w:t>Thank you again for these very helpful comments. We think they have helped us greatly improve the paper.</w:t>
      </w:r>
    </w:p>
    <w:p w14:paraId="37AD087F" w14:textId="77777777" w:rsidR="006D0E6B" w:rsidRPr="00906C65" w:rsidRDefault="006D0E6B" w:rsidP="0072426E">
      <w:pPr>
        <w:jc w:val="both"/>
        <w:rPr>
          <w:rFonts w:ascii="Times New Roman" w:hAnsi="Times New Roman" w:cs="Times New Roman"/>
          <w:color w:val="FF0000"/>
        </w:rPr>
      </w:pPr>
    </w:p>
    <w:sectPr w:rsidR="006D0E6B" w:rsidRPr="00906C65" w:rsidSect="00D5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73983"/>
    <w:multiLevelType w:val="hybridMultilevel"/>
    <w:tmpl w:val="02B4FF5C"/>
    <w:lvl w:ilvl="0" w:tplc="FE906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677BB"/>
    <w:multiLevelType w:val="hybridMultilevel"/>
    <w:tmpl w:val="6E4C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833902">
    <w:abstractNumId w:val="0"/>
  </w:num>
  <w:num w:numId="2" w16cid:durableId="5533938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uad Addad">
    <w15:presenceInfo w15:providerId="AD" w15:userId="S::u6062840@umail.utah.edu::c3c88dd7-25d4-46d1-a583-ea4a97f11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6E"/>
    <w:rsid w:val="00006221"/>
    <w:rsid w:val="00070C9B"/>
    <w:rsid w:val="00116A58"/>
    <w:rsid w:val="001852B9"/>
    <w:rsid w:val="001D5FD2"/>
    <w:rsid w:val="00202615"/>
    <w:rsid w:val="002B32AC"/>
    <w:rsid w:val="003401DD"/>
    <w:rsid w:val="0039041C"/>
    <w:rsid w:val="003A5B2E"/>
    <w:rsid w:val="0040740F"/>
    <w:rsid w:val="00412F2C"/>
    <w:rsid w:val="00424D3A"/>
    <w:rsid w:val="004458B6"/>
    <w:rsid w:val="00481A6E"/>
    <w:rsid w:val="00483091"/>
    <w:rsid w:val="004C1CD4"/>
    <w:rsid w:val="004D5BF7"/>
    <w:rsid w:val="00564FDE"/>
    <w:rsid w:val="0059272A"/>
    <w:rsid w:val="005C3D70"/>
    <w:rsid w:val="00636777"/>
    <w:rsid w:val="00646FAB"/>
    <w:rsid w:val="006903FD"/>
    <w:rsid w:val="006A67A1"/>
    <w:rsid w:val="006D0E6B"/>
    <w:rsid w:val="006F38CC"/>
    <w:rsid w:val="00712920"/>
    <w:rsid w:val="00713F19"/>
    <w:rsid w:val="0072426E"/>
    <w:rsid w:val="00736055"/>
    <w:rsid w:val="00790A28"/>
    <w:rsid w:val="007C15E7"/>
    <w:rsid w:val="007C4E57"/>
    <w:rsid w:val="007E7D4D"/>
    <w:rsid w:val="008277E2"/>
    <w:rsid w:val="0086067F"/>
    <w:rsid w:val="00873589"/>
    <w:rsid w:val="008B3E81"/>
    <w:rsid w:val="008E14B8"/>
    <w:rsid w:val="00906C65"/>
    <w:rsid w:val="00936C69"/>
    <w:rsid w:val="00937E00"/>
    <w:rsid w:val="009577A8"/>
    <w:rsid w:val="00980165"/>
    <w:rsid w:val="00981D34"/>
    <w:rsid w:val="009D60F4"/>
    <w:rsid w:val="00A35935"/>
    <w:rsid w:val="00A64EA1"/>
    <w:rsid w:val="00A817F8"/>
    <w:rsid w:val="00A84035"/>
    <w:rsid w:val="00A84344"/>
    <w:rsid w:val="00B2053A"/>
    <w:rsid w:val="00B56B8B"/>
    <w:rsid w:val="00B73898"/>
    <w:rsid w:val="00B751F4"/>
    <w:rsid w:val="00C12091"/>
    <w:rsid w:val="00C20A69"/>
    <w:rsid w:val="00C74940"/>
    <w:rsid w:val="00CC76DF"/>
    <w:rsid w:val="00CD1FFD"/>
    <w:rsid w:val="00CD553D"/>
    <w:rsid w:val="00D06F4F"/>
    <w:rsid w:val="00D52E79"/>
    <w:rsid w:val="00D537C7"/>
    <w:rsid w:val="00D56F20"/>
    <w:rsid w:val="00D87B16"/>
    <w:rsid w:val="00D87E4C"/>
    <w:rsid w:val="00DB1410"/>
    <w:rsid w:val="00E01ACC"/>
    <w:rsid w:val="00E3613E"/>
    <w:rsid w:val="00EB1F17"/>
    <w:rsid w:val="00EB63E3"/>
    <w:rsid w:val="00EE267F"/>
    <w:rsid w:val="00F17FF2"/>
    <w:rsid w:val="00F93486"/>
    <w:rsid w:val="00F975CA"/>
    <w:rsid w:val="00FC74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91FF2"/>
  <w15:chartTrackingRefBased/>
  <w15:docId w15:val="{07F4932C-19B4-493A-A548-8D3D07EE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69"/>
  </w:style>
  <w:style w:type="paragraph" w:styleId="Heading1">
    <w:name w:val="heading 1"/>
    <w:basedOn w:val="Normal"/>
    <w:next w:val="Normal"/>
    <w:link w:val="Heading1Char"/>
    <w:uiPriority w:val="9"/>
    <w:qFormat/>
    <w:rsid w:val="00724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6E"/>
    <w:rPr>
      <w:rFonts w:eastAsiaTheme="majorEastAsia" w:cstheme="majorBidi"/>
      <w:color w:val="272727" w:themeColor="text1" w:themeTint="D8"/>
    </w:rPr>
  </w:style>
  <w:style w:type="paragraph" w:styleId="Title">
    <w:name w:val="Title"/>
    <w:basedOn w:val="Normal"/>
    <w:next w:val="Normal"/>
    <w:link w:val="TitleChar"/>
    <w:uiPriority w:val="10"/>
    <w:qFormat/>
    <w:rsid w:val="00724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6E"/>
    <w:pPr>
      <w:spacing w:before="160"/>
      <w:jc w:val="center"/>
    </w:pPr>
    <w:rPr>
      <w:i/>
      <w:iCs/>
      <w:color w:val="404040" w:themeColor="text1" w:themeTint="BF"/>
    </w:rPr>
  </w:style>
  <w:style w:type="character" w:customStyle="1" w:styleId="QuoteChar">
    <w:name w:val="Quote Char"/>
    <w:basedOn w:val="DefaultParagraphFont"/>
    <w:link w:val="Quote"/>
    <w:uiPriority w:val="29"/>
    <w:rsid w:val="0072426E"/>
    <w:rPr>
      <w:i/>
      <w:iCs/>
      <w:color w:val="404040" w:themeColor="text1" w:themeTint="BF"/>
    </w:rPr>
  </w:style>
  <w:style w:type="paragraph" w:styleId="ListParagraph">
    <w:name w:val="List Paragraph"/>
    <w:basedOn w:val="Normal"/>
    <w:uiPriority w:val="34"/>
    <w:qFormat/>
    <w:rsid w:val="0072426E"/>
    <w:pPr>
      <w:ind w:left="720"/>
      <w:contextualSpacing/>
    </w:pPr>
  </w:style>
  <w:style w:type="character" w:styleId="IntenseEmphasis">
    <w:name w:val="Intense Emphasis"/>
    <w:basedOn w:val="DefaultParagraphFont"/>
    <w:uiPriority w:val="21"/>
    <w:qFormat/>
    <w:rsid w:val="0072426E"/>
    <w:rPr>
      <w:i/>
      <w:iCs/>
      <w:color w:val="0F4761" w:themeColor="accent1" w:themeShade="BF"/>
    </w:rPr>
  </w:style>
  <w:style w:type="paragraph" w:styleId="IntenseQuote">
    <w:name w:val="Intense Quote"/>
    <w:basedOn w:val="Normal"/>
    <w:next w:val="Normal"/>
    <w:link w:val="IntenseQuoteChar"/>
    <w:uiPriority w:val="30"/>
    <w:qFormat/>
    <w:rsid w:val="00724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6E"/>
    <w:rPr>
      <w:i/>
      <w:iCs/>
      <w:color w:val="0F4761" w:themeColor="accent1" w:themeShade="BF"/>
    </w:rPr>
  </w:style>
  <w:style w:type="character" w:styleId="IntenseReference">
    <w:name w:val="Intense Reference"/>
    <w:basedOn w:val="DefaultParagraphFont"/>
    <w:uiPriority w:val="32"/>
    <w:qFormat/>
    <w:rsid w:val="0072426E"/>
    <w:rPr>
      <w:b/>
      <w:bCs/>
      <w:smallCaps/>
      <w:color w:val="0F4761" w:themeColor="accent1" w:themeShade="BF"/>
      <w:spacing w:val="5"/>
    </w:rPr>
  </w:style>
  <w:style w:type="paragraph" w:customStyle="1" w:styleId="Default">
    <w:name w:val="Default"/>
    <w:rsid w:val="0072426E"/>
    <w:pPr>
      <w:autoSpaceDE w:val="0"/>
      <w:autoSpaceDN w:val="0"/>
      <w:adjustRightInd w:val="0"/>
      <w:spacing w:after="0" w:line="240" w:lineRule="auto"/>
    </w:pPr>
    <w:rPr>
      <w:rFonts w:ascii="Arial" w:hAnsi="Arial" w:cs="Arial"/>
      <w:color w:val="000000"/>
      <w:kern w:val="0"/>
    </w:rPr>
  </w:style>
  <w:style w:type="character" w:styleId="Hyperlink">
    <w:name w:val="Hyperlink"/>
    <w:basedOn w:val="DefaultParagraphFont"/>
    <w:uiPriority w:val="99"/>
    <w:unhideWhenUsed/>
    <w:rsid w:val="0072426E"/>
    <w:rPr>
      <w:color w:val="467886" w:themeColor="hyperlink"/>
      <w:u w:val="single"/>
    </w:rPr>
  </w:style>
  <w:style w:type="character" w:styleId="UnresolvedMention">
    <w:name w:val="Unresolved Mention"/>
    <w:basedOn w:val="DefaultParagraphFont"/>
    <w:uiPriority w:val="99"/>
    <w:semiHidden/>
    <w:unhideWhenUsed/>
    <w:rsid w:val="0072426E"/>
    <w:rPr>
      <w:color w:val="605E5C"/>
      <w:shd w:val="clear" w:color="auto" w:fill="E1DFDD"/>
    </w:rPr>
  </w:style>
  <w:style w:type="paragraph" w:customStyle="1" w:styleId="PARA">
    <w:name w:val="PARA"/>
    <w:basedOn w:val="Normal"/>
    <w:link w:val="PARAChar"/>
    <w:rsid w:val="006D0E6B"/>
    <w:pPr>
      <w:widowControl w:val="0"/>
      <w:spacing w:after="0" w:line="252" w:lineRule="auto"/>
      <w:jc w:val="both"/>
    </w:pPr>
    <w:rPr>
      <w:rFonts w:ascii="Times New Roman" w:eastAsia="Times New Roman" w:hAnsi="Times New Roman" w:cs="Times New Roman"/>
      <w:kern w:val="0"/>
      <w:sz w:val="20"/>
      <w:szCs w:val="20"/>
      <w14:ligatures w14:val="none"/>
    </w:rPr>
  </w:style>
  <w:style w:type="character" w:customStyle="1" w:styleId="PARAChar">
    <w:name w:val="PARA Char"/>
    <w:link w:val="PARA"/>
    <w:rsid w:val="006D0E6B"/>
    <w:rPr>
      <w:rFonts w:ascii="Times New Roman" w:eastAsia="Times New Roman" w:hAnsi="Times New Roman" w:cs="Times New Roman"/>
      <w:kern w:val="0"/>
      <w:sz w:val="20"/>
      <w:szCs w:val="20"/>
      <w14:ligatures w14:val="none"/>
    </w:rPr>
  </w:style>
  <w:style w:type="paragraph" w:styleId="Caption">
    <w:name w:val="caption"/>
    <w:basedOn w:val="Normal"/>
    <w:next w:val="Normal"/>
    <w:unhideWhenUsed/>
    <w:qFormat/>
    <w:rsid w:val="00B56B8B"/>
    <w:pPr>
      <w:spacing w:after="200" w:line="240" w:lineRule="auto"/>
    </w:pPr>
    <w:rPr>
      <w:rFonts w:ascii="Times New Roman" w:eastAsia="Times New Roman" w:hAnsi="Times New Roman" w:cs="Times New Roman"/>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1268">
      <w:bodyDiv w:val="1"/>
      <w:marLeft w:val="0"/>
      <w:marRight w:val="0"/>
      <w:marTop w:val="0"/>
      <w:marBottom w:val="0"/>
      <w:divBdr>
        <w:top w:val="none" w:sz="0" w:space="0" w:color="auto"/>
        <w:left w:val="none" w:sz="0" w:space="0" w:color="auto"/>
        <w:bottom w:val="none" w:sz="0" w:space="0" w:color="auto"/>
        <w:right w:val="none" w:sz="0" w:space="0" w:color="auto"/>
      </w:divBdr>
    </w:div>
    <w:div w:id="389616642">
      <w:bodyDiv w:val="1"/>
      <w:marLeft w:val="0"/>
      <w:marRight w:val="0"/>
      <w:marTop w:val="0"/>
      <w:marBottom w:val="0"/>
      <w:divBdr>
        <w:top w:val="none" w:sz="0" w:space="0" w:color="auto"/>
        <w:left w:val="none" w:sz="0" w:space="0" w:color="auto"/>
        <w:bottom w:val="none" w:sz="0" w:space="0" w:color="auto"/>
        <w:right w:val="none" w:sz="0" w:space="0" w:color="auto"/>
      </w:divBdr>
      <w:divsChild>
        <w:div w:id="947468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33776">
      <w:bodyDiv w:val="1"/>
      <w:marLeft w:val="0"/>
      <w:marRight w:val="0"/>
      <w:marTop w:val="0"/>
      <w:marBottom w:val="0"/>
      <w:divBdr>
        <w:top w:val="none" w:sz="0" w:space="0" w:color="auto"/>
        <w:left w:val="none" w:sz="0" w:space="0" w:color="auto"/>
        <w:bottom w:val="none" w:sz="0" w:space="0" w:color="auto"/>
        <w:right w:val="none" w:sz="0" w:space="0" w:color="auto"/>
      </w:divBdr>
    </w:div>
    <w:div w:id="987516208">
      <w:bodyDiv w:val="1"/>
      <w:marLeft w:val="0"/>
      <w:marRight w:val="0"/>
      <w:marTop w:val="0"/>
      <w:marBottom w:val="0"/>
      <w:divBdr>
        <w:top w:val="none" w:sz="0" w:space="0" w:color="auto"/>
        <w:left w:val="none" w:sz="0" w:space="0" w:color="auto"/>
        <w:bottom w:val="none" w:sz="0" w:space="0" w:color="auto"/>
        <w:right w:val="none" w:sz="0" w:space="0" w:color="auto"/>
      </w:divBdr>
      <w:divsChild>
        <w:div w:id="187630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980840">
      <w:bodyDiv w:val="1"/>
      <w:marLeft w:val="0"/>
      <w:marRight w:val="0"/>
      <w:marTop w:val="0"/>
      <w:marBottom w:val="0"/>
      <w:divBdr>
        <w:top w:val="none" w:sz="0" w:space="0" w:color="auto"/>
        <w:left w:val="none" w:sz="0" w:space="0" w:color="auto"/>
        <w:bottom w:val="none" w:sz="0" w:space="0" w:color="auto"/>
        <w:right w:val="none" w:sz="0" w:space="0" w:color="auto"/>
      </w:divBdr>
    </w:div>
    <w:div w:id="19779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7</Pages>
  <Words>5458</Words>
  <Characters>31116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Mouad Addad</dc:creator>
  <cp:keywords/>
  <dc:description/>
  <cp:lastModifiedBy>Cindy Furse</cp:lastModifiedBy>
  <cp:revision>12</cp:revision>
  <dcterms:created xsi:type="dcterms:W3CDTF">2025-04-05T12:48:00Z</dcterms:created>
  <dcterms:modified xsi:type="dcterms:W3CDTF">2025-04-17T07:26:00Z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cf58d009-a83a-40d9-a7f8-b5edd2a54261</vt:lpwstr>
  </property>
</Properties>
</file>